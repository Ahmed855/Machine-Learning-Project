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660"/>
      </w:tblGrid>
      <w:tr w:rsidR="008862FB" w:rsidRPr="005F580A" w:rsidTr="004B7E44">
        <w:trPr>
          <w:trHeight w:val="2536"/>
        </w:trPr>
        <w:tc>
          <w:tcPr>
            <w:tcW w:w="8541" w:type="dxa"/>
            <w:tcBorders>
              <w:top w:val="nil"/>
              <w:left w:val="nil"/>
              <w:bottom w:val="nil"/>
              <w:right w:val="nil"/>
            </w:tcBorders>
          </w:tcPr>
          <w:p w:rsidR="004B7E44" w:rsidRPr="005F580A" w:rsidRDefault="004B7E44" w:rsidP="005502AF">
            <w:pPr>
              <w:rPr>
                <w:rFonts w:ascii="Times New Roman" w:hAnsi="Times New Roman" w:cs="Times New Roman"/>
                <w:i/>
                <w:color w:val="161718" w:themeColor="text1"/>
                <w:sz w:val="24"/>
                <w:szCs w:val="24"/>
              </w:rPr>
            </w:pPr>
          </w:p>
          <w:p w:rsidR="004B7E44" w:rsidRPr="005F580A" w:rsidRDefault="004B7E44" w:rsidP="005502AF">
            <w:pPr>
              <w:rPr>
                <w:rFonts w:ascii="Times New Roman" w:hAnsi="Times New Roman" w:cs="Times New Roman"/>
                <w:i/>
                <w:color w:val="161718" w:themeColor="text1"/>
                <w:sz w:val="24"/>
                <w:szCs w:val="24"/>
              </w:rPr>
            </w:pPr>
            <w:r w:rsidRPr="00D90FB9">
              <w:rPr>
                <w:rFonts w:ascii="Times New Roman" w:hAnsi="Times New Roman" w:cs="Times New Roman"/>
                <w:i/>
                <w:noProof/>
                <w:color w:val="161718" w:themeColor="text1"/>
                <w:sz w:val="24"/>
                <w:szCs w:val="24"/>
                <w:lang w:val="en-GB" w:eastAsia="en-GB"/>
              </w:rPr>
              <mc:AlternateContent>
                <mc:Choice Requires="wps">
                  <w:drawing>
                    <wp:inline distT="0" distB="0" distL="0" distR="0" wp14:anchorId="6F239A0E" wp14:editId="43D9EDD7">
                      <wp:extent cx="6095002" cy="0"/>
                      <wp:effectExtent l="0" t="38100" r="39370" b="38100"/>
                      <wp:docPr id="5" name="Straight Connector 5" descr="text divider"/>
                      <wp:cNvGraphicFramePr/>
                      <a:graphic xmlns:a="http://schemas.openxmlformats.org/drawingml/2006/main">
                        <a:graphicData uri="http://schemas.microsoft.com/office/word/2010/wordprocessingShape">
                          <wps:wsp>
                            <wps:cNvCnPr/>
                            <wps:spPr>
                              <a:xfrm flipV="1">
                                <a:off x="0" y="0"/>
                                <a:ext cx="6095002"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C9F7050" id="Straight Connector 5"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47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" strokecolor="white [3212]" strokeweight="6pt">
                      <w10:anchorlock/>
                    </v:line>
                  </w:pict>
                </mc:Fallback>
              </mc:AlternateContent>
            </w:r>
            <w:r w:rsidR="009B711A" w:rsidRPr="00D90FB9">
              <w:rPr>
                <w:rFonts w:ascii="Times New Roman" w:hAnsi="Times New Roman" w:cs="Times New Roman"/>
                <w:i/>
                <w:noProof/>
                <w:color w:val="161718" w:themeColor="text1"/>
                <w:sz w:val="24"/>
                <w:szCs w:val="24"/>
                <w:lang w:val="en-GB" w:eastAsia="en-GB"/>
              </w:rPr>
              <mc:AlternateContent>
                <mc:Choice Requires="wps">
                  <w:drawing>
                    <wp:inline distT="0" distB="0" distL="0" distR="0" wp14:anchorId="1A863A88" wp14:editId="2A803CB0">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rsidR="00D90FB9" w:rsidRDefault="00C92841" w:rsidP="00D90FB9">
                                  <w:pPr>
                                    <w:pStyle w:val="Title"/>
                                    <w:rPr>
                                      <w:ins w:id="0" w:author="Ahmed Alhuwaymil" w:date="2018-02-05T19:02:00Z"/>
                                      <w:color w:val="161718" w:themeColor="background2" w:themeShade="1A"/>
                                      <w:sz w:val="54"/>
                                      <w:szCs w:val="44"/>
                                    </w:rPr>
                                  </w:pPr>
                                  <w:r w:rsidRPr="009B711A">
                                    <w:rPr>
                                      <w:color w:val="161718" w:themeColor="background2" w:themeShade="1A"/>
                                      <w:sz w:val="54"/>
                                      <w:szCs w:val="44"/>
                                    </w:rPr>
                                    <w:t xml:space="preserve">Final project on “introduction to Machine Learning” </w:t>
                                  </w:r>
                                </w:p>
                                <w:p w:rsidR="00C92841" w:rsidRPr="009B711A" w:rsidRDefault="00C92841" w:rsidP="00D90FB9">
                                  <w:pPr>
                                    <w:pStyle w:val="Title"/>
                                    <w:rPr>
                                      <w:color w:val="161718" w:themeColor="background2" w:themeShade="1A"/>
                                      <w:sz w:val="54"/>
                                      <w:szCs w:val="44"/>
                                    </w:rPr>
                                    <w:pPrChange w:id="1" w:author="Ahmed Alhuwaymil" w:date="2018-02-05T19:02:00Z">
                                      <w:pPr>
                                        <w:pStyle w:val="Title"/>
                                      </w:pPr>
                                    </w:pPrChange>
                                  </w:pPr>
                                  <w:bookmarkStart w:id="2" w:name="_GoBack"/>
                                  <w:bookmarkEnd w:id="2"/>
                                  <w:del w:id="3" w:author="Ahmed Alhuwaymil" w:date="2018-02-05T19:02:00Z">
                                    <w:r w:rsidRPr="009B711A" w:rsidDel="00D90FB9">
                                      <w:rPr>
                                        <w:color w:val="161718" w:themeColor="background2" w:themeShade="1A"/>
                                        <w:sz w:val="54"/>
                                        <w:szCs w:val="44"/>
                                      </w:rPr>
                                      <w:delText>at udacity</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A863A88"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rsidR="00D90FB9" w:rsidRDefault="00C92841" w:rsidP="00D90FB9">
                            <w:pPr>
                              <w:pStyle w:val="Title"/>
                              <w:rPr>
                                <w:ins w:id="4" w:author="Ahmed Alhuwaymil" w:date="2018-02-05T19:02:00Z"/>
                                <w:color w:val="161718" w:themeColor="background2" w:themeShade="1A"/>
                                <w:sz w:val="54"/>
                                <w:szCs w:val="44"/>
                              </w:rPr>
                            </w:pPr>
                            <w:r w:rsidRPr="009B711A">
                              <w:rPr>
                                <w:color w:val="161718" w:themeColor="background2" w:themeShade="1A"/>
                                <w:sz w:val="54"/>
                                <w:szCs w:val="44"/>
                              </w:rPr>
                              <w:t xml:space="preserve">Final project on “introduction to Machine Learning” </w:t>
                            </w:r>
                          </w:p>
                          <w:p w:rsidR="00C92841" w:rsidRPr="009B711A" w:rsidRDefault="00C92841" w:rsidP="00D90FB9">
                            <w:pPr>
                              <w:pStyle w:val="Title"/>
                              <w:rPr>
                                <w:color w:val="161718" w:themeColor="background2" w:themeShade="1A"/>
                                <w:sz w:val="54"/>
                                <w:szCs w:val="44"/>
                              </w:rPr>
                              <w:pPrChange w:id="5" w:author="Ahmed Alhuwaymil" w:date="2018-02-05T19:02:00Z">
                                <w:pPr>
                                  <w:pStyle w:val="Title"/>
                                </w:pPr>
                              </w:pPrChange>
                            </w:pPr>
                            <w:bookmarkStart w:id="6" w:name="_GoBack"/>
                            <w:bookmarkEnd w:id="6"/>
                            <w:del w:id="7" w:author="Ahmed Alhuwaymil" w:date="2018-02-05T19:02:00Z">
                              <w:r w:rsidRPr="009B711A" w:rsidDel="00D90FB9">
                                <w:rPr>
                                  <w:color w:val="161718" w:themeColor="background2" w:themeShade="1A"/>
                                  <w:sz w:val="54"/>
                                  <w:szCs w:val="44"/>
                                </w:rPr>
                                <w:delText>at udacity</w:delText>
                              </w:r>
                            </w:del>
                          </w:p>
                        </w:txbxContent>
                      </v:textbox>
                      <w10:anchorlock/>
                    </v:shape>
                  </w:pict>
                </mc:Fallback>
              </mc:AlternateContent>
            </w:r>
          </w:p>
          <w:p w:rsidR="004B7E44" w:rsidRPr="005F580A" w:rsidRDefault="004B7E44" w:rsidP="005502AF">
            <w:pPr>
              <w:rPr>
                <w:rFonts w:ascii="Times New Roman" w:hAnsi="Times New Roman" w:cs="Times New Roman"/>
                <w:i/>
                <w:color w:val="161718" w:themeColor="text1"/>
                <w:sz w:val="24"/>
                <w:szCs w:val="24"/>
              </w:rPr>
            </w:pPr>
          </w:p>
        </w:tc>
      </w:tr>
      <w:tr w:rsidR="008862FB" w:rsidRPr="005F580A" w:rsidTr="004B7E44">
        <w:trPr>
          <w:trHeight w:val="3814"/>
        </w:trPr>
        <w:tc>
          <w:tcPr>
            <w:tcW w:w="8541" w:type="dxa"/>
            <w:tcBorders>
              <w:top w:val="nil"/>
              <w:left w:val="nil"/>
              <w:bottom w:val="nil"/>
              <w:right w:val="nil"/>
            </w:tcBorders>
            <w:vAlign w:val="bottom"/>
          </w:tcPr>
          <w:p w:rsidR="004B7E44" w:rsidRPr="005F580A" w:rsidRDefault="009B711A" w:rsidP="005502AF">
            <w:pPr>
              <w:rPr>
                <w:rFonts w:ascii="Times New Roman" w:hAnsi="Times New Roman" w:cs="Times New Roman"/>
                <w:i/>
                <w:noProof/>
                <w:color w:val="161718" w:themeColor="text1"/>
                <w:sz w:val="24"/>
                <w:szCs w:val="24"/>
              </w:rPr>
            </w:pPr>
            <w:r w:rsidRPr="00D90FB9">
              <w:rPr>
                <w:rFonts w:ascii="Times New Roman" w:hAnsi="Times New Roman" w:cs="Times New Roman"/>
                <w:i/>
                <w:noProof/>
                <w:color w:val="161718" w:themeColor="text1"/>
                <w:sz w:val="24"/>
                <w:szCs w:val="24"/>
                <w:lang w:val="en-GB" w:eastAsia="en-GB"/>
              </w:rPr>
              <mc:AlternateContent>
                <mc:Choice Requires="wps">
                  <w:drawing>
                    <wp:inline distT="0" distB="0" distL="0" distR="0" wp14:anchorId="14A4F824" wp14:editId="17D04C81">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rsidR="00C92841" w:rsidRPr="009B711A" w:rsidRDefault="00C92841" w:rsidP="009B711A">
                                  <w:pPr>
                                    <w:pStyle w:val="Subtitle"/>
                                    <w:rPr>
                                      <w:color w:val="161718" w:themeColor="background2" w:themeShade="1A"/>
                                    </w:rPr>
                                  </w:pPr>
                                  <w:del w:id="8" w:author="Ahmed Alhuwaymil" w:date="2018-02-05T19:02:00Z">
                                    <w:r w:rsidRPr="009B711A" w:rsidDel="00D90FB9">
                                      <w:rPr>
                                        <w:color w:val="161718" w:themeColor="background2" w:themeShade="1A"/>
                                      </w:rPr>
                                      <w:delText>Author’s name</w:delText>
                                    </w:r>
                                  </w:del>
                                  <w:ins w:id="9" w:author="Ahmed Alhuwaymil" w:date="2018-02-05T19:02:00Z">
                                    <w:r w:rsidR="00D90FB9">
                                      <w:rPr>
                                        <w:color w:val="161718" w:themeColor="background2" w:themeShade="1A"/>
                                      </w:rPr>
                                      <w:t>Ahmed Alhuwaymil</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A4F824"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rsidR="00C92841" w:rsidRPr="009B711A" w:rsidRDefault="00C92841" w:rsidP="009B711A">
                            <w:pPr>
                              <w:pStyle w:val="Subtitle"/>
                              <w:rPr>
                                <w:color w:val="161718" w:themeColor="background2" w:themeShade="1A"/>
                              </w:rPr>
                            </w:pPr>
                            <w:del w:id="10" w:author="Ahmed Alhuwaymil" w:date="2018-02-05T19:02:00Z">
                              <w:r w:rsidRPr="009B711A" w:rsidDel="00D90FB9">
                                <w:rPr>
                                  <w:color w:val="161718" w:themeColor="background2" w:themeShade="1A"/>
                                </w:rPr>
                                <w:delText>Author’s name</w:delText>
                              </w:r>
                            </w:del>
                            <w:ins w:id="11" w:author="Ahmed Alhuwaymil" w:date="2018-02-05T19:02:00Z">
                              <w:r w:rsidR="00D90FB9">
                                <w:rPr>
                                  <w:color w:val="161718" w:themeColor="background2" w:themeShade="1A"/>
                                </w:rPr>
                                <w:t>Ahmed Alhuwaymil</w:t>
                              </w:r>
                            </w:ins>
                          </w:p>
                        </w:txbxContent>
                      </v:textbox>
                      <w10:anchorlock/>
                    </v:shape>
                  </w:pict>
                </mc:Fallback>
              </mc:AlternateContent>
            </w:r>
          </w:p>
          <w:p w:rsidR="004B7E44" w:rsidRPr="005F580A" w:rsidRDefault="004B7E44" w:rsidP="005502AF">
            <w:pPr>
              <w:rPr>
                <w:rFonts w:ascii="Times New Roman" w:hAnsi="Times New Roman" w:cs="Times New Roman"/>
                <w:i/>
                <w:noProof/>
                <w:color w:val="161718" w:themeColor="text1"/>
                <w:sz w:val="24"/>
                <w:szCs w:val="24"/>
              </w:rPr>
            </w:pPr>
          </w:p>
        </w:tc>
      </w:tr>
    </w:tbl>
    <w:p w:rsidR="004B7E44" w:rsidRPr="005F580A" w:rsidRDefault="004B7E44" w:rsidP="005502AF">
      <w:pPr>
        <w:rPr>
          <w:rFonts w:ascii="Times New Roman" w:hAnsi="Times New Roman" w:cs="Times New Roman"/>
          <w:i/>
          <w:color w:val="161718" w:themeColor="text1"/>
          <w:sz w:val="24"/>
          <w:szCs w:val="24"/>
        </w:rPr>
      </w:pPr>
      <w:r w:rsidRPr="00D90FB9">
        <w:rPr>
          <w:rFonts w:ascii="Times New Roman" w:hAnsi="Times New Roman" w:cs="Times New Roman"/>
          <w:i/>
          <w:noProof/>
          <w:color w:val="161718" w:themeColor="text1"/>
          <w:sz w:val="24"/>
          <w:szCs w:val="24"/>
          <w:lang w:val="en-GB" w:eastAsia="en-GB"/>
        </w:rPr>
        <w:drawing>
          <wp:anchor distT="0" distB="0" distL="114300" distR="114300" simplePos="0" relativeHeight="251657216" behindDoc="1" locked="0" layoutInCell="1" allowOverlap="1" wp14:anchorId="2D13B905" wp14:editId="68ADCB95">
            <wp:simplePos x="0" y="0"/>
            <wp:positionH relativeFrom="page">
              <wp:align>left</wp:align>
            </wp:positionH>
            <wp:positionV relativeFrom="page">
              <wp:posOffset>23751</wp:posOffset>
            </wp:positionV>
            <wp:extent cx="7754299" cy="100349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8">
                      <a:extLst>
                        <a:ext uri="{28A0092B-C50C-407E-A947-70E740481C1C}">
                          <a14:useLocalDpi xmlns:a14="http://schemas.microsoft.com/office/drawing/2010/main" val="0"/>
                        </a:ext>
                      </a:extLst>
                    </a:blip>
                    <a:stretch>
                      <a:fillRect/>
                    </a:stretch>
                  </pic:blipFill>
                  <pic:spPr>
                    <a:xfrm>
                      <a:off x="0" y="0"/>
                      <a:ext cx="7754299" cy="10034905"/>
                    </a:xfrm>
                    <a:prstGeom prst="rect">
                      <a:avLst/>
                    </a:prstGeom>
                  </pic:spPr>
                </pic:pic>
              </a:graphicData>
            </a:graphic>
            <wp14:sizeRelH relativeFrom="margin">
              <wp14:pctWidth>0</wp14:pctWidth>
            </wp14:sizeRelH>
            <wp14:sizeRelV relativeFrom="margin">
              <wp14:pctHeight>0</wp14:pctHeight>
            </wp14:sizeRelV>
          </wp:anchor>
        </w:drawing>
      </w:r>
      <w:r w:rsidRPr="00D90FB9">
        <w:rPr>
          <w:rFonts w:ascii="Times New Roman" w:hAnsi="Times New Roman" w:cs="Times New Roman"/>
          <w:i/>
          <w:noProof/>
          <w:color w:val="161718" w:themeColor="text1"/>
          <w:sz w:val="24"/>
          <w:szCs w:val="24"/>
          <w:lang w:val="en-GB" w:eastAsia="en-GB"/>
        </w:rPr>
        <mc:AlternateContent>
          <mc:Choice Requires="wps">
            <w:drawing>
              <wp:anchor distT="0" distB="0" distL="114300" distR="114300" simplePos="0" relativeHeight="251664384" behindDoc="1" locked="0" layoutInCell="1" allowOverlap="1" wp14:anchorId="6E67FA01" wp14:editId="25EEE144">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gradFill flip="none" rotWithShape="1">
                          <a:gsLst>
                            <a:gs pos="0">
                              <a:schemeClr val="accent2">
                                <a:lumMod val="20000"/>
                                <a:lumOff val="80000"/>
                                <a:shade val="30000"/>
                                <a:satMod val="115000"/>
                              </a:schemeClr>
                            </a:gs>
                            <a:gs pos="50000">
                              <a:schemeClr val="accent2">
                                <a:lumMod val="20000"/>
                                <a:lumOff val="80000"/>
                                <a:shade val="67500"/>
                                <a:satMod val="115000"/>
                              </a:schemeClr>
                            </a:gs>
                            <a:gs pos="100000">
                              <a:schemeClr val="accent2">
                                <a:lumMod val="20000"/>
                                <a:lumOff val="80000"/>
                                <a:shade val="100000"/>
                                <a:satMod val="11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36433" id="Rectangle 2" o:spid="_x0000_s1026" alt="colored rectangle" style="position:absolute;margin-left:-57.6pt;margin-top:162.2pt;width:531.35pt;height:47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" fillcolor="#e9f4d9 [661]" stroked="f" strokeweight="2pt">
                <v:fill color2="#e9f4d9 [661]" rotate="t" angle="90" colors="0 #888f7d;.5 #c4cfb5;1 #eaf6d7" focus="100%" type="gradient"/>
                <w10:wrap anchory="page"/>
              </v:rect>
            </w:pict>
          </mc:Fallback>
        </mc:AlternateContent>
      </w:r>
    </w:p>
    <w:p w:rsidR="004B7E44" w:rsidRPr="005F580A" w:rsidRDefault="004B7E44" w:rsidP="005502AF">
      <w:pPr>
        <w:rPr>
          <w:rFonts w:ascii="Times New Roman" w:hAnsi="Times New Roman" w:cs="Times New Roman"/>
          <w:i/>
          <w:color w:val="161718" w:themeColor="text1"/>
          <w:sz w:val="24"/>
          <w:szCs w:val="24"/>
        </w:rPr>
      </w:pPr>
      <w:r w:rsidRPr="005F580A">
        <w:rPr>
          <w:rFonts w:ascii="Times New Roman" w:hAnsi="Times New Roman" w:cs="Times New Roman"/>
          <w:i/>
          <w:color w:val="161718" w:themeColor="text1"/>
          <w:sz w:val="24"/>
          <w:szCs w:val="24"/>
        </w:rPr>
        <w:br w:type="page"/>
      </w:r>
    </w:p>
    <w:sdt>
      <w:sdtPr>
        <w:rPr>
          <w:rFonts w:asciiTheme="minorHAnsi" w:eastAsiaTheme="minorEastAsia" w:hAnsiTheme="minorHAnsi" w:cs="Times New Roman"/>
          <w:i w:val="0"/>
          <w:color w:val="161718" w:themeColor="text1"/>
          <w:sz w:val="24"/>
          <w:szCs w:val="24"/>
          <w:u w:val="none"/>
        </w:rPr>
        <w:id w:val="1159741330"/>
        <w:docPartObj>
          <w:docPartGallery w:val="Table of Contents"/>
          <w:docPartUnique/>
        </w:docPartObj>
      </w:sdtPr>
      <w:sdtEndPr>
        <w:rPr>
          <w:b/>
          <w:bCs/>
          <w:noProof/>
        </w:rPr>
      </w:sdtEndPr>
      <w:sdtContent>
        <w:p w:rsidR="008B6407" w:rsidRPr="005F580A" w:rsidRDefault="00265ABC" w:rsidP="005502AF">
          <w:pPr>
            <w:pStyle w:val="TOCHeading"/>
            <w:spacing w:before="0" w:line="276" w:lineRule="auto"/>
            <w:rPr>
              <w:rFonts w:cs="Times New Roman"/>
              <w:color w:val="161718" w:themeColor="text1"/>
              <w:sz w:val="24"/>
              <w:szCs w:val="24"/>
              <w:rPrChange w:id="12" w:author="Windows User" w:date="2018-02-05T21:55:00Z">
                <w:rPr/>
              </w:rPrChange>
            </w:rPr>
          </w:pPr>
          <w:r w:rsidRPr="005F580A">
            <w:rPr>
              <w:rFonts w:eastAsiaTheme="minorEastAsia" w:cs="Times New Roman"/>
              <w:color w:val="161718" w:themeColor="text1"/>
              <w:sz w:val="24"/>
              <w:szCs w:val="24"/>
            </w:rPr>
            <w:t xml:space="preserve">Table of </w:t>
          </w:r>
          <w:r w:rsidR="008B6407" w:rsidRPr="005F580A">
            <w:rPr>
              <w:rFonts w:cs="Times New Roman"/>
              <w:color w:val="161718" w:themeColor="text1"/>
              <w:sz w:val="24"/>
              <w:szCs w:val="24"/>
            </w:rPr>
            <w:t>Contents</w:t>
          </w:r>
        </w:p>
        <w:p w:rsidR="008862FB" w:rsidRPr="005F580A" w:rsidRDefault="008B6407">
          <w:pPr>
            <w:pStyle w:val="TOC1"/>
            <w:tabs>
              <w:tab w:val="right" w:leader="dot" w:pos="9926"/>
            </w:tabs>
            <w:rPr>
              <w:ins w:id="13" w:author="Windows User" w:date="2018-02-05T21:07:00Z"/>
              <w:rFonts w:ascii="Times New Roman" w:hAnsi="Times New Roman" w:cs="Times New Roman"/>
              <w:noProof/>
              <w:color w:val="161718" w:themeColor="text1"/>
              <w:sz w:val="24"/>
              <w:szCs w:val="24"/>
              <w:rPrChange w:id="14" w:author="Windows User" w:date="2018-02-05T21:55:00Z">
                <w:rPr>
                  <w:ins w:id="15" w:author="Windows User" w:date="2018-02-05T21:07:00Z"/>
                  <w:noProof/>
                  <w:color w:val="auto"/>
                  <w:sz w:val="22"/>
                </w:rPr>
              </w:rPrChange>
            </w:rPr>
          </w:pPr>
          <w:r w:rsidRPr="005F580A">
            <w:rPr>
              <w:rFonts w:ascii="Times New Roman" w:hAnsi="Times New Roman" w:cs="Times New Roman"/>
              <w:color w:val="161718" w:themeColor="text1"/>
              <w:sz w:val="24"/>
              <w:szCs w:val="24"/>
              <w:rPrChange w:id="16" w:author="Windows User" w:date="2018-02-05T21:55:00Z">
                <w:rPr>
                  <w:rFonts w:ascii="Times New Roman" w:hAnsi="Times New Roman" w:cs="Times New Roman"/>
                  <w:color w:val="161718" w:themeColor="text1"/>
                  <w:sz w:val="24"/>
                  <w:szCs w:val="24"/>
                </w:rPr>
              </w:rPrChange>
            </w:rPr>
            <w:fldChar w:fldCharType="begin"/>
          </w:r>
          <w:r w:rsidRPr="005F580A">
            <w:rPr>
              <w:rFonts w:ascii="Times New Roman" w:hAnsi="Times New Roman" w:cs="Times New Roman"/>
              <w:color w:val="161718" w:themeColor="text1"/>
              <w:sz w:val="24"/>
              <w:szCs w:val="24"/>
            </w:rPr>
            <w:instrText xml:space="preserve"> TOC \o "1-3" \h \z \u </w:instrText>
          </w:r>
          <w:r w:rsidRPr="005F580A">
            <w:rPr>
              <w:rFonts w:ascii="Times New Roman" w:hAnsi="Times New Roman" w:cs="Times New Roman"/>
              <w:color w:val="161718" w:themeColor="text1"/>
              <w:sz w:val="24"/>
              <w:szCs w:val="24"/>
              <w:rPrChange w:id="17" w:author="Windows User" w:date="2018-02-05T21:55:00Z">
                <w:rPr>
                  <w:rFonts w:ascii="Times New Roman" w:hAnsi="Times New Roman" w:cs="Times New Roman"/>
                  <w:b/>
                  <w:bCs/>
                  <w:noProof/>
                  <w:color w:val="161718" w:themeColor="text1"/>
                  <w:sz w:val="24"/>
                  <w:szCs w:val="24"/>
                </w:rPr>
              </w:rPrChange>
            </w:rPr>
            <w:fldChar w:fldCharType="separate"/>
          </w:r>
          <w:ins w:id="18" w:author="Windows User" w:date="2018-02-05T21:07:00Z">
            <w:r w:rsidR="008862FB" w:rsidRPr="005F580A">
              <w:rPr>
                <w:rStyle w:val="Hyperlink"/>
                <w:rFonts w:ascii="Times New Roman" w:hAnsi="Times New Roman" w:cs="Times New Roman"/>
                <w:noProof/>
                <w:color w:val="161718" w:themeColor="text1"/>
                <w:sz w:val="24"/>
                <w:szCs w:val="24"/>
                <w:rPrChange w:id="19" w:author="Windows User" w:date="2018-02-05T21:55:00Z">
                  <w:rPr>
                    <w:rStyle w:val="Hyperlink"/>
                    <w:noProof/>
                  </w:rPr>
                </w:rPrChange>
              </w:rPr>
              <w:fldChar w:fldCharType="begin"/>
            </w:r>
            <w:r w:rsidR="008862FB" w:rsidRPr="005F580A">
              <w:rPr>
                <w:rStyle w:val="Hyperlink"/>
                <w:rFonts w:ascii="Times New Roman" w:hAnsi="Times New Roman" w:cs="Times New Roman"/>
                <w:noProof/>
                <w:color w:val="161718" w:themeColor="text1"/>
                <w:sz w:val="24"/>
                <w:szCs w:val="24"/>
                <w:rPrChange w:id="20" w:author="Windows User" w:date="2018-02-05T21:55:00Z">
                  <w:rPr>
                    <w:rStyle w:val="Hyperlink"/>
                    <w:noProof/>
                  </w:rPr>
                </w:rPrChange>
              </w:rPr>
              <w:instrText xml:space="preserve"> </w:instrText>
            </w:r>
            <w:r w:rsidR="008862FB" w:rsidRPr="005F580A">
              <w:rPr>
                <w:rFonts w:ascii="Times New Roman" w:hAnsi="Times New Roman" w:cs="Times New Roman"/>
                <w:noProof/>
                <w:color w:val="161718" w:themeColor="text1"/>
                <w:sz w:val="24"/>
                <w:szCs w:val="24"/>
                <w:rPrChange w:id="21" w:author="Windows User" w:date="2018-02-05T21:55:00Z">
                  <w:rPr>
                    <w:noProof/>
                  </w:rPr>
                </w:rPrChange>
              </w:rPr>
              <w:instrText>HYPERLINK \l "_Toc505628195"</w:instrText>
            </w:r>
            <w:r w:rsidR="008862FB" w:rsidRPr="005F580A">
              <w:rPr>
                <w:rStyle w:val="Hyperlink"/>
                <w:rFonts w:ascii="Times New Roman" w:hAnsi="Times New Roman" w:cs="Times New Roman"/>
                <w:noProof/>
                <w:color w:val="161718" w:themeColor="text1"/>
                <w:sz w:val="24"/>
                <w:szCs w:val="24"/>
                <w:rPrChange w:id="22" w:author="Windows User" w:date="2018-02-05T21:55:00Z">
                  <w:rPr>
                    <w:rStyle w:val="Hyperlink"/>
                    <w:noProof/>
                  </w:rPr>
                </w:rPrChange>
              </w:rPr>
              <w:instrText xml:space="preserve"> </w:instrText>
            </w:r>
            <w:r w:rsidR="008862FB" w:rsidRPr="005F580A">
              <w:rPr>
                <w:rStyle w:val="Hyperlink"/>
                <w:rFonts w:ascii="Times New Roman" w:hAnsi="Times New Roman" w:cs="Times New Roman"/>
                <w:noProof/>
                <w:color w:val="161718" w:themeColor="text1"/>
                <w:sz w:val="24"/>
                <w:szCs w:val="24"/>
                <w:rPrChange w:id="23" w:author="Windows User" w:date="2018-02-05T21:55:00Z">
                  <w:rPr>
                    <w:rStyle w:val="Hyperlink"/>
                    <w:noProof/>
                  </w:rPr>
                </w:rPrChange>
              </w:rPr>
              <w:fldChar w:fldCharType="separate"/>
            </w:r>
            <w:r w:rsidR="008862FB" w:rsidRPr="005F580A">
              <w:rPr>
                <w:rStyle w:val="Hyperlink"/>
                <w:rFonts w:ascii="Times New Roman" w:hAnsi="Times New Roman" w:cs="Times New Roman"/>
                <w:noProof/>
                <w:color w:val="161718" w:themeColor="text1"/>
                <w:sz w:val="24"/>
                <w:szCs w:val="24"/>
                <w:rPrChange w:id="24" w:author="Windows User" w:date="2018-02-05T21:55:00Z">
                  <w:rPr>
                    <w:rStyle w:val="Hyperlink"/>
                    <w:noProof/>
                  </w:rPr>
                </w:rPrChange>
              </w:rPr>
              <w:t>An Overview of the ENRON Project</w:t>
            </w:r>
            <w:r w:rsidR="008862FB" w:rsidRPr="005F580A">
              <w:rPr>
                <w:rFonts w:ascii="Times New Roman" w:hAnsi="Times New Roman" w:cs="Times New Roman"/>
                <w:noProof/>
                <w:webHidden/>
                <w:color w:val="161718" w:themeColor="text1"/>
                <w:sz w:val="24"/>
                <w:szCs w:val="24"/>
                <w:rPrChange w:id="25" w:author="Windows User" w:date="2018-02-05T21:55:00Z">
                  <w:rPr>
                    <w:noProof/>
                    <w:webHidden/>
                  </w:rPr>
                </w:rPrChange>
              </w:rPr>
              <w:tab/>
            </w:r>
            <w:r w:rsidR="008862FB" w:rsidRPr="005F580A">
              <w:rPr>
                <w:rFonts w:ascii="Times New Roman" w:hAnsi="Times New Roman" w:cs="Times New Roman"/>
                <w:noProof/>
                <w:webHidden/>
                <w:color w:val="161718" w:themeColor="text1"/>
                <w:sz w:val="24"/>
                <w:szCs w:val="24"/>
                <w:rPrChange w:id="26" w:author="Windows User" w:date="2018-02-05T21:55:00Z">
                  <w:rPr>
                    <w:noProof/>
                    <w:webHidden/>
                  </w:rPr>
                </w:rPrChange>
              </w:rPr>
              <w:fldChar w:fldCharType="begin"/>
            </w:r>
            <w:r w:rsidR="008862FB" w:rsidRPr="005F580A">
              <w:rPr>
                <w:rFonts w:ascii="Times New Roman" w:hAnsi="Times New Roman" w:cs="Times New Roman"/>
                <w:noProof/>
                <w:webHidden/>
                <w:color w:val="161718" w:themeColor="text1"/>
                <w:sz w:val="24"/>
                <w:szCs w:val="24"/>
                <w:rPrChange w:id="27" w:author="Windows User" w:date="2018-02-05T21:55:00Z">
                  <w:rPr>
                    <w:noProof/>
                    <w:webHidden/>
                  </w:rPr>
                </w:rPrChange>
              </w:rPr>
              <w:instrText xml:space="preserve"> PAGEREF _Toc505628195 \h </w:instrText>
            </w:r>
          </w:ins>
          <w:r w:rsidR="008862FB" w:rsidRPr="005F580A">
            <w:rPr>
              <w:rFonts w:ascii="Times New Roman" w:hAnsi="Times New Roman" w:cs="Times New Roman"/>
              <w:noProof/>
              <w:webHidden/>
              <w:color w:val="161718" w:themeColor="text1"/>
              <w:sz w:val="24"/>
              <w:szCs w:val="24"/>
              <w:rPrChange w:id="28" w:author="Windows User" w:date="2018-02-05T21:55:00Z">
                <w:rPr>
                  <w:rFonts w:ascii="Times New Roman" w:hAnsi="Times New Roman" w:cs="Times New Roman"/>
                  <w:noProof/>
                  <w:webHidden/>
                  <w:color w:val="161718" w:themeColor="text1"/>
                  <w:sz w:val="24"/>
                  <w:szCs w:val="24"/>
                </w:rPr>
              </w:rPrChange>
            </w:rPr>
          </w:r>
          <w:r w:rsidR="008862FB" w:rsidRPr="005F580A">
            <w:rPr>
              <w:rFonts w:ascii="Times New Roman" w:hAnsi="Times New Roman" w:cs="Times New Roman"/>
              <w:noProof/>
              <w:webHidden/>
              <w:color w:val="161718" w:themeColor="text1"/>
              <w:sz w:val="24"/>
              <w:szCs w:val="24"/>
              <w:rPrChange w:id="29" w:author="Windows User" w:date="2018-02-05T21:55:00Z">
                <w:rPr>
                  <w:noProof/>
                  <w:webHidden/>
                </w:rPr>
              </w:rPrChange>
            </w:rPr>
            <w:fldChar w:fldCharType="separate"/>
          </w:r>
          <w:ins w:id="30" w:author="Windows User" w:date="2018-02-05T21:07:00Z">
            <w:r w:rsidR="008862FB" w:rsidRPr="005F580A">
              <w:rPr>
                <w:rFonts w:ascii="Times New Roman" w:hAnsi="Times New Roman" w:cs="Times New Roman"/>
                <w:noProof/>
                <w:webHidden/>
                <w:color w:val="161718" w:themeColor="text1"/>
                <w:sz w:val="24"/>
                <w:szCs w:val="24"/>
                <w:rPrChange w:id="31" w:author="Windows User" w:date="2018-02-05T21:55:00Z">
                  <w:rPr>
                    <w:noProof/>
                    <w:webHidden/>
                  </w:rPr>
                </w:rPrChange>
              </w:rPr>
              <w:t>3</w:t>
            </w:r>
            <w:r w:rsidR="008862FB" w:rsidRPr="005F580A">
              <w:rPr>
                <w:rFonts w:ascii="Times New Roman" w:hAnsi="Times New Roman" w:cs="Times New Roman"/>
                <w:noProof/>
                <w:webHidden/>
                <w:color w:val="161718" w:themeColor="text1"/>
                <w:sz w:val="24"/>
                <w:szCs w:val="24"/>
                <w:rPrChange w:id="32" w:author="Windows User" w:date="2018-02-05T21:55:00Z">
                  <w:rPr>
                    <w:noProof/>
                    <w:webHidden/>
                  </w:rPr>
                </w:rPrChange>
              </w:rPr>
              <w:fldChar w:fldCharType="end"/>
            </w:r>
            <w:r w:rsidR="008862FB" w:rsidRPr="005F580A">
              <w:rPr>
                <w:rStyle w:val="Hyperlink"/>
                <w:rFonts w:ascii="Times New Roman" w:hAnsi="Times New Roman" w:cs="Times New Roman"/>
                <w:noProof/>
                <w:color w:val="161718" w:themeColor="text1"/>
                <w:sz w:val="24"/>
                <w:szCs w:val="24"/>
                <w:rPrChange w:id="33" w:author="Windows User" w:date="2018-02-05T21:55:00Z">
                  <w:rPr>
                    <w:rStyle w:val="Hyperlink"/>
                    <w:noProof/>
                  </w:rPr>
                </w:rPrChange>
              </w:rPr>
              <w:fldChar w:fldCharType="end"/>
            </w:r>
          </w:ins>
        </w:p>
        <w:p w:rsidR="008862FB" w:rsidRPr="005F580A" w:rsidRDefault="008862FB">
          <w:pPr>
            <w:pStyle w:val="TOC1"/>
            <w:tabs>
              <w:tab w:val="right" w:leader="dot" w:pos="9926"/>
            </w:tabs>
            <w:rPr>
              <w:ins w:id="34" w:author="Windows User" w:date="2018-02-05T21:07:00Z"/>
              <w:rFonts w:ascii="Times New Roman" w:hAnsi="Times New Roman" w:cs="Times New Roman"/>
              <w:noProof/>
              <w:color w:val="161718" w:themeColor="text1"/>
              <w:sz w:val="24"/>
              <w:szCs w:val="24"/>
              <w:rPrChange w:id="35" w:author="Windows User" w:date="2018-02-05T21:55:00Z">
                <w:rPr>
                  <w:ins w:id="36" w:author="Windows User" w:date="2018-02-05T21:07:00Z"/>
                  <w:noProof/>
                  <w:color w:val="auto"/>
                  <w:sz w:val="22"/>
                </w:rPr>
              </w:rPrChange>
            </w:rPr>
          </w:pPr>
          <w:ins w:id="37" w:author="Windows User" w:date="2018-02-05T21:07:00Z">
            <w:r w:rsidRPr="005F580A">
              <w:rPr>
                <w:rStyle w:val="Hyperlink"/>
                <w:rFonts w:ascii="Times New Roman" w:hAnsi="Times New Roman" w:cs="Times New Roman"/>
                <w:noProof/>
                <w:color w:val="161718" w:themeColor="text1"/>
                <w:sz w:val="24"/>
                <w:szCs w:val="24"/>
                <w:rPrChange w:id="38" w:author="Windows User" w:date="2018-02-05T21:55:00Z">
                  <w:rPr>
                    <w:rStyle w:val="Hyperlink"/>
                    <w:noProof/>
                  </w:rPr>
                </w:rPrChange>
              </w:rPr>
              <w:fldChar w:fldCharType="begin"/>
            </w:r>
            <w:r w:rsidRPr="005F580A">
              <w:rPr>
                <w:rStyle w:val="Hyperlink"/>
                <w:rFonts w:ascii="Times New Roman" w:hAnsi="Times New Roman" w:cs="Times New Roman"/>
                <w:noProof/>
                <w:color w:val="161718" w:themeColor="text1"/>
                <w:sz w:val="24"/>
                <w:szCs w:val="24"/>
                <w:rPrChange w:id="39" w:author="Windows User" w:date="2018-02-05T21:55:00Z">
                  <w:rPr>
                    <w:rStyle w:val="Hyperlink"/>
                    <w:noProof/>
                  </w:rPr>
                </w:rPrChange>
              </w:rPr>
              <w:instrText xml:space="preserve"> </w:instrText>
            </w:r>
            <w:r w:rsidRPr="005F580A">
              <w:rPr>
                <w:rFonts w:ascii="Times New Roman" w:hAnsi="Times New Roman" w:cs="Times New Roman"/>
                <w:noProof/>
                <w:color w:val="161718" w:themeColor="text1"/>
                <w:sz w:val="24"/>
                <w:szCs w:val="24"/>
                <w:rPrChange w:id="40" w:author="Windows User" w:date="2018-02-05T21:55:00Z">
                  <w:rPr>
                    <w:noProof/>
                  </w:rPr>
                </w:rPrChange>
              </w:rPr>
              <w:instrText>HYPERLINK \l "_Toc505628196"</w:instrText>
            </w:r>
            <w:r w:rsidRPr="005F580A">
              <w:rPr>
                <w:rStyle w:val="Hyperlink"/>
                <w:rFonts w:ascii="Times New Roman" w:hAnsi="Times New Roman" w:cs="Times New Roman"/>
                <w:noProof/>
                <w:color w:val="161718" w:themeColor="text1"/>
                <w:sz w:val="24"/>
                <w:szCs w:val="24"/>
                <w:rPrChange w:id="41" w:author="Windows User" w:date="2018-02-05T21:55:00Z">
                  <w:rPr>
                    <w:rStyle w:val="Hyperlink"/>
                    <w:noProof/>
                  </w:rPr>
                </w:rPrChange>
              </w:rPr>
              <w:instrText xml:space="preserve"> </w:instrText>
            </w:r>
            <w:r w:rsidRPr="005F580A">
              <w:rPr>
                <w:rStyle w:val="Hyperlink"/>
                <w:rFonts w:ascii="Times New Roman" w:hAnsi="Times New Roman" w:cs="Times New Roman"/>
                <w:noProof/>
                <w:color w:val="161718" w:themeColor="text1"/>
                <w:sz w:val="24"/>
                <w:szCs w:val="24"/>
                <w:rPrChange w:id="42" w:author="Windows User" w:date="2018-02-05T21:55:00Z">
                  <w:rPr>
                    <w:rStyle w:val="Hyperlink"/>
                    <w:noProof/>
                  </w:rPr>
                </w:rPrChange>
              </w:rPr>
              <w:fldChar w:fldCharType="separate"/>
            </w:r>
            <w:r w:rsidRPr="005F580A">
              <w:rPr>
                <w:rStyle w:val="Hyperlink"/>
                <w:rFonts w:ascii="Times New Roman" w:eastAsiaTheme="minorHAnsi" w:hAnsi="Times New Roman" w:cs="Times New Roman"/>
                <w:noProof/>
                <w:color w:val="161718" w:themeColor="text1"/>
                <w:sz w:val="24"/>
                <w:szCs w:val="24"/>
                <w:rPrChange w:id="43" w:author="Windows User" w:date="2018-02-05T21:55:00Z">
                  <w:rPr>
                    <w:rStyle w:val="Hyperlink"/>
                    <w:rFonts w:eastAsiaTheme="minorHAnsi"/>
                    <w:noProof/>
                  </w:rPr>
                </w:rPrChange>
              </w:rPr>
              <w:t>Exploring the data</w:t>
            </w:r>
            <w:r w:rsidRPr="005F580A">
              <w:rPr>
                <w:rFonts w:ascii="Times New Roman" w:hAnsi="Times New Roman" w:cs="Times New Roman"/>
                <w:noProof/>
                <w:webHidden/>
                <w:color w:val="161718" w:themeColor="text1"/>
                <w:sz w:val="24"/>
                <w:szCs w:val="24"/>
                <w:rPrChange w:id="44" w:author="Windows User" w:date="2018-02-05T21:55:00Z">
                  <w:rPr>
                    <w:noProof/>
                    <w:webHidden/>
                  </w:rPr>
                </w:rPrChange>
              </w:rPr>
              <w:tab/>
            </w:r>
            <w:r w:rsidRPr="005F580A">
              <w:rPr>
                <w:rFonts w:ascii="Times New Roman" w:hAnsi="Times New Roman" w:cs="Times New Roman"/>
                <w:noProof/>
                <w:webHidden/>
                <w:color w:val="161718" w:themeColor="text1"/>
                <w:sz w:val="24"/>
                <w:szCs w:val="24"/>
                <w:rPrChange w:id="45" w:author="Windows User" w:date="2018-02-05T21:55:00Z">
                  <w:rPr>
                    <w:noProof/>
                    <w:webHidden/>
                  </w:rPr>
                </w:rPrChange>
              </w:rPr>
              <w:fldChar w:fldCharType="begin"/>
            </w:r>
            <w:r w:rsidRPr="005F580A">
              <w:rPr>
                <w:rFonts w:ascii="Times New Roman" w:hAnsi="Times New Roman" w:cs="Times New Roman"/>
                <w:noProof/>
                <w:webHidden/>
                <w:color w:val="161718" w:themeColor="text1"/>
                <w:sz w:val="24"/>
                <w:szCs w:val="24"/>
                <w:rPrChange w:id="46" w:author="Windows User" w:date="2018-02-05T21:55:00Z">
                  <w:rPr>
                    <w:noProof/>
                    <w:webHidden/>
                  </w:rPr>
                </w:rPrChange>
              </w:rPr>
              <w:instrText xml:space="preserve"> PAGEREF _Toc505628196 \h </w:instrText>
            </w:r>
          </w:ins>
          <w:r w:rsidRPr="005F580A">
            <w:rPr>
              <w:rFonts w:ascii="Times New Roman" w:hAnsi="Times New Roman" w:cs="Times New Roman"/>
              <w:noProof/>
              <w:webHidden/>
              <w:color w:val="161718" w:themeColor="text1"/>
              <w:sz w:val="24"/>
              <w:szCs w:val="24"/>
              <w:rPrChange w:id="47" w:author="Windows User" w:date="2018-02-05T21:55:00Z">
                <w:rPr>
                  <w:rFonts w:ascii="Times New Roman" w:hAnsi="Times New Roman" w:cs="Times New Roman"/>
                  <w:noProof/>
                  <w:webHidden/>
                  <w:color w:val="161718" w:themeColor="text1"/>
                  <w:sz w:val="24"/>
                  <w:szCs w:val="24"/>
                </w:rPr>
              </w:rPrChange>
            </w:rPr>
          </w:r>
          <w:r w:rsidRPr="005F580A">
            <w:rPr>
              <w:rFonts w:ascii="Times New Roman" w:hAnsi="Times New Roman" w:cs="Times New Roman"/>
              <w:noProof/>
              <w:webHidden/>
              <w:color w:val="161718" w:themeColor="text1"/>
              <w:sz w:val="24"/>
              <w:szCs w:val="24"/>
              <w:rPrChange w:id="48" w:author="Windows User" w:date="2018-02-05T21:55:00Z">
                <w:rPr>
                  <w:noProof/>
                  <w:webHidden/>
                </w:rPr>
              </w:rPrChange>
            </w:rPr>
            <w:fldChar w:fldCharType="separate"/>
          </w:r>
          <w:ins w:id="49" w:author="Windows User" w:date="2018-02-05T21:07:00Z">
            <w:r w:rsidRPr="005F580A">
              <w:rPr>
                <w:rFonts w:ascii="Times New Roman" w:hAnsi="Times New Roman" w:cs="Times New Roman"/>
                <w:noProof/>
                <w:webHidden/>
                <w:color w:val="161718" w:themeColor="text1"/>
                <w:sz w:val="24"/>
                <w:szCs w:val="24"/>
                <w:rPrChange w:id="50" w:author="Windows User" w:date="2018-02-05T21:55:00Z">
                  <w:rPr>
                    <w:noProof/>
                    <w:webHidden/>
                  </w:rPr>
                </w:rPrChange>
              </w:rPr>
              <w:t>3</w:t>
            </w:r>
            <w:r w:rsidRPr="005F580A">
              <w:rPr>
                <w:rFonts w:ascii="Times New Roman" w:hAnsi="Times New Roman" w:cs="Times New Roman"/>
                <w:noProof/>
                <w:webHidden/>
                <w:color w:val="161718" w:themeColor="text1"/>
                <w:sz w:val="24"/>
                <w:szCs w:val="24"/>
                <w:rPrChange w:id="51" w:author="Windows User" w:date="2018-02-05T21:55:00Z">
                  <w:rPr>
                    <w:noProof/>
                    <w:webHidden/>
                  </w:rPr>
                </w:rPrChange>
              </w:rPr>
              <w:fldChar w:fldCharType="end"/>
            </w:r>
            <w:r w:rsidRPr="005F580A">
              <w:rPr>
                <w:rStyle w:val="Hyperlink"/>
                <w:rFonts w:ascii="Times New Roman" w:hAnsi="Times New Roman" w:cs="Times New Roman"/>
                <w:noProof/>
                <w:color w:val="161718" w:themeColor="text1"/>
                <w:sz w:val="24"/>
                <w:szCs w:val="24"/>
                <w:rPrChange w:id="52" w:author="Windows User" w:date="2018-02-05T21:55:00Z">
                  <w:rPr>
                    <w:rStyle w:val="Hyperlink"/>
                    <w:noProof/>
                  </w:rPr>
                </w:rPrChange>
              </w:rPr>
              <w:fldChar w:fldCharType="end"/>
            </w:r>
          </w:ins>
        </w:p>
        <w:p w:rsidR="008862FB" w:rsidRPr="005F580A" w:rsidRDefault="008862FB">
          <w:pPr>
            <w:pStyle w:val="TOC2"/>
            <w:tabs>
              <w:tab w:val="right" w:leader="dot" w:pos="9926"/>
            </w:tabs>
            <w:rPr>
              <w:ins w:id="53" w:author="Windows User" w:date="2018-02-05T21:07:00Z"/>
              <w:rFonts w:ascii="Times New Roman" w:hAnsi="Times New Roman" w:cs="Times New Roman"/>
              <w:noProof/>
              <w:color w:val="161718" w:themeColor="text1"/>
              <w:sz w:val="24"/>
              <w:szCs w:val="24"/>
              <w:rPrChange w:id="54" w:author="Windows User" w:date="2018-02-05T21:55:00Z">
                <w:rPr>
                  <w:ins w:id="55" w:author="Windows User" w:date="2018-02-05T21:07:00Z"/>
                  <w:noProof/>
                  <w:color w:val="auto"/>
                  <w:sz w:val="22"/>
                </w:rPr>
              </w:rPrChange>
            </w:rPr>
          </w:pPr>
          <w:ins w:id="56" w:author="Windows User" w:date="2018-02-05T21:07:00Z">
            <w:r w:rsidRPr="005F580A">
              <w:rPr>
                <w:rStyle w:val="Hyperlink"/>
                <w:rFonts w:ascii="Times New Roman" w:hAnsi="Times New Roman" w:cs="Times New Roman"/>
                <w:noProof/>
                <w:color w:val="161718" w:themeColor="text1"/>
                <w:sz w:val="24"/>
                <w:szCs w:val="24"/>
                <w:rPrChange w:id="57" w:author="Windows User" w:date="2018-02-05T21:55:00Z">
                  <w:rPr>
                    <w:rStyle w:val="Hyperlink"/>
                    <w:noProof/>
                  </w:rPr>
                </w:rPrChange>
              </w:rPr>
              <w:fldChar w:fldCharType="begin"/>
            </w:r>
            <w:r w:rsidRPr="005F580A">
              <w:rPr>
                <w:rStyle w:val="Hyperlink"/>
                <w:rFonts w:ascii="Times New Roman" w:hAnsi="Times New Roman" w:cs="Times New Roman"/>
                <w:noProof/>
                <w:color w:val="161718" w:themeColor="text1"/>
                <w:sz w:val="24"/>
                <w:szCs w:val="24"/>
                <w:rPrChange w:id="58" w:author="Windows User" w:date="2018-02-05T21:55:00Z">
                  <w:rPr>
                    <w:rStyle w:val="Hyperlink"/>
                    <w:noProof/>
                  </w:rPr>
                </w:rPrChange>
              </w:rPr>
              <w:instrText xml:space="preserve"> </w:instrText>
            </w:r>
            <w:r w:rsidRPr="005F580A">
              <w:rPr>
                <w:rFonts w:ascii="Times New Roman" w:hAnsi="Times New Roman" w:cs="Times New Roman"/>
                <w:noProof/>
                <w:color w:val="161718" w:themeColor="text1"/>
                <w:sz w:val="24"/>
                <w:szCs w:val="24"/>
                <w:rPrChange w:id="59" w:author="Windows User" w:date="2018-02-05T21:55:00Z">
                  <w:rPr>
                    <w:noProof/>
                  </w:rPr>
                </w:rPrChange>
              </w:rPr>
              <w:instrText>HYPERLINK \l "_Toc505628197"</w:instrText>
            </w:r>
            <w:r w:rsidRPr="005F580A">
              <w:rPr>
                <w:rStyle w:val="Hyperlink"/>
                <w:rFonts w:ascii="Times New Roman" w:hAnsi="Times New Roman" w:cs="Times New Roman"/>
                <w:noProof/>
                <w:color w:val="161718" w:themeColor="text1"/>
                <w:sz w:val="24"/>
                <w:szCs w:val="24"/>
                <w:rPrChange w:id="60" w:author="Windows User" w:date="2018-02-05T21:55:00Z">
                  <w:rPr>
                    <w:rStyle w:val="Hyperlink"/>
                    <w:noProof/>
                  </w:rPr>
                </w:rPrChange>
              </w:rPr>
              <w:instrText xml:space="preserve"> </w:instrText>
            </w:r>
            <w:r w:rsidRPr="005F580A">
              <w:rPr>
                <w:rStyle w:val="Hyperlink"/>
                <w:rFonts w:ascii="Times New Roman" w:hAnsi="Times New Roman" w:cs="Times New Roman"/>
                <w:noProof/>
                <w:color w:val="161718" w:themeColor="text1"/>
                <w:sz w:val="24"/>
                <w:szCs w:val="24"/>
                <w:rPrChange w:id="61" w:author="Windows User" w:date="2018-02-05T21:55:00Z">
                  <w:rPr>
                    <w:rStyle w:val="Hyperlink"/>
                    <w:noProof/>
                  </w:rPr>
                </w:rPrChange>
              </w:rPr>
              <w:fldChar w:fldCharType="separate"/>
            </w:r>
            <w:r w:rsidRPr="005F580A">
              <w:rPr>
                <w:rStyle w:val="Hyperlink"/>
                <w:rFonts w:ascii="Times New Roman" w:eastAsiaTheme="minorHAnsi" w:hAnsi="Times New Roman" w:cs="Times New Roman"/>
                <w:noProof/>
                <w:color w:val="161718" w:themeColor="text1"/>
                <w:sz w:val="24"/>
                <w:szCs w:val="24"/>
                <w:rPrChange w:id="62" w:author="Windows User" w:date="2018-02-05T21:55:00Z">
                  <w:rPr>
                    <w:rStyle w:val="Hyperlink"/>
                    <w:rFonts w:eastAsiaTheme="minorHAnsi"/>
                    <w:noProof/>
                  </w:rPr>
                </w:rPrChange>
              </w:rPr>
              <w:t>Detecting outliers and NaN values</w:t>
            </w:r>
            <w:r w:rsidRPr="005F580A">
              <w:rPr>
                <w:rFonts w:ascii="Times New Roman" w:hAnsi="Times New Roman" w:cs="Times New Roman"/>
                <w:noProof/>
                <w:webHidden/>
                <w:color w:val="161718" w:themeColor="text1"/>
                <w:sz w:val="24"/>
                <w:szCs w:val="24"/>
                <w:rPrChange w:id="63" w:author="Windows User" w:date="2018-02-05T21:55:00Z">
                  <w:rPr>
                    <w:noProof/>
                    <w:webHidden/>
                  </w:rPr>
                </w:rPrChange>
              </w:rPr>
              <w:tab/>
            </w:r>
            <w:r w:rsidRPr="005F580A">
              <w:rPr>
                <w:rFonts w:ascii="Times New Roman" w:hAnsi="Times New Roman" w:cs="Times New Roman"/>
                <w:noProof/>
                <w:webHidden/>
                <w:color w:val="161718" w:themeColor="text1"/>
                <w:sz w:val="24"/>
                <w:szCs w:val="24"/>
                <w:rPrChange w:id="64" w:author="Windows User" w:date="2018-02-05T21:55:00Z">
                  <w:rPr>
                    <w:noProof/>
                    <w:webHidden/>
                  </w:rPr>
                </w:rPrChange>
              </w:rPr>
              <w:fldChar w:fldCharType="begin"/>
            </w:r>
            <w:r w:rsidRPr="005F580A">
              <w:rPr>
                <w:rFonts w:ascii="Times New Roman" w:hAnsi="Times New Roman" w:cs="Times New Roman"/>
                <w:noProof/>
                <w:webHidden/>
                <w:color w:val="161718" w:themeColor="text1"/>
                <w:sz w:val="24"/>
                <w:szCs w:val="24"/>
                <w:rPrChange w:id="65" w:author="Windows User" w:date="2018-02-05T21:55:00Z">
                  <w:rPr>
                    <w:noProof/>
                    <w:webHidden/>
                  </w:rPr>
                </w:rPrChange>
              </w:rPr>
              <w:instrText xml:space="preserve"> PAGEREF _Toc505628197 \h </w:instrText>
            </w:r>
          </w:ins>
          <w:r w:rsidRPr="005F580A">
            <w:rPr>
              <w:rFonts w:ascii="Times New Roman" w:hAnsi="Times New Roman" w:cs="Times New Roman"/>
              <w:noProof/>
              <w:webHidden/>
              <w:color w:val="161718" w:themeColor="text1"/>
              <w:sz w:val="24"/>
              <w:szCs w:val="24"/>
              <w:rPrChange w:id="66" w:author="Windows User" w:date="2018-02-05T21:55:00Z">
                <w:rPr>
                  <w:rFonts w:ascii="Times New Roman" w:hAnsi="Times New Roman" w:cs="Times New Roman"/>
                  <w:noProof/>
                  <w:webHidden/>
                  <w:color w:val="161718" w:themeColor="text1"/>
                  <w:sz w:val="24"/>
                  <w:szCs w:val="24"/>
                </w:rPr>
              </w:rPrChange>
            </w:rPr>
          </w:r>
          <w:r w:rsidRPr="005F580A">
            <w:rPr>
              <w:rFonts w:ascii="Times New Roman" w:hAnsi="Times New Roman" w:cs="Times New Roman"/>
              <w:noProof/>
              <w:webHidden/>
              <w:color w:val="161718" w:themeColor="text1"/>
              <w:sz w:val="24"/>
              <w:szCs w:val="24"/>
              <w:rPrChange w:id="67" w:author="Windows User" w:date="2018-02-05T21:55:00Z">
                <w:rPr>
                  <w:noProof/>
                  <w:webHidden/>
                </w:rPr>
              </w:rPrChange>
            </w:rPr>
            <w:fldChar w:fldCharType="separate"/>
          </w:r>
          <w:ins w:id="68" w:author="Windows User" w:date="2018-02-05T21:07:00Z">
            <w:r w:rsidRPr="005F580A">
              <w:rPr>
                <w:rFonts w:ascii="Times New Roman" w:hAnsi="Times New Roman" w:cs="Times New Roman"/>
                <w:noProof/>
                <w:webHidden/>
                <w:color w:val="161718" w:themeColor="text1"/>
                <w:sz w:val="24"/>
                <w:szCs w:val="24"/>
                <w:rPrChange w:id="69" w:author="Windows User" w:date="2018-02-05T21:55:00Z">
                  <w:rPr>
                    <w:noProof/>
                    <w:webHidden/>
                  </w:rPr>
                </w:rPrChange>
              </w:rPr>
              <w:t>3</w:t>
            </w:r>
            <w:r w:rsidRPr="005F580A">
              <w:rPr>
                <w:rFonts w:ascii="Times New Roman" w:hAnsi="Times New Roman" w:cs="Times New Roman"/>
                <w:noProof/>
                <w:webHidden/>
                <w:color w:val="161718" w:themeColor="text1"/>
                <w:sz w:val="24"/>
                <w:szCs w:val="24"/>
                <w:rPrChange w:id="70" w:author="Windows User" w:date="2018-02-05T21:55:00Z">
                  <w:rPr>
                    <w:noProof/>
                    <w:webHidden/>
                  </w:rPr>
                </w:rPrChange>
              </w:rPr>
              <w:fldChar w:fldCharType="end"/>
            </w:r>
            <w:r w:rsidRPr="005F580A">
              <w:rPr>
                <w:rStyle w:val="Hyperlink"/>
                <w:rFonts w:ascii="Times New Roman" w:hAnsi="Times New Roman" w:cs="Times New Roman"/>
                <w:noProof/>
                <w:color w:val="161718" w:themeColor="text1"/>
                <w:sz w:val="24"/>
                <w:szCs w:val="24"/>
                <w:rPrChange w:id="71" w:author="Windows User" w:date="2018-02-05T21:55:00Z">
                  <w:rPr>
                    <w:rStyle w:val="Hyperlink"/>
                    <w:noProof/>
                  </w:rPr>
                </w:rPrChange>
              </w:rPr>
              <w:fldChar w:fldCharType="end"/>
            </w:r>
          </w:ins>
        </w:p>
        <w:p w:rsidR="008862FB" w:rsidRPr="005F580A" w:rsidRDefault="008862FB">
          <w:pPr>
            <w:pStyle w:val="TOC1"/>
            <w:tabs>
              <w:tab w:val="right" w:leader="dot" w:pos="9926"/>
            </w:tabs>
            <w:rPr>
              <w:ins w:id="72" w:author="Windows User" w:date="2018-02-05T21:07:00Z"/>
              <w:rFonts w:ascii="Times New Roman" w:hAnsi="Times New Roman" w:cs="Times New Roman"/>
              <w:noProof/>
              <w:color w:val="161718" w:themeColor="text1"/>
              <w:sz w:val="24"/>
              <w:szCs w:val="24"/>
              <w:rPrChange w:id="73" w:author="Windows User" w:date="2018-02-05T21:55:00Z">
                <w:rPr>
                  <w:ins w:id="74" w:author="Windows User" w:date="2018-02-05T21:07:00Z"/>
                  <w:noProof/>
                  <w:color w:val="auto"/>
                  <w:sz w:val="22"/>
                </w:rPr>
              </w:rPrChange>
            </w:rPr>
          </w:pPr>
          <w:ins w:id="75" w:author="Windows User" w:date="2018-02-05T21:07:00Z">
            <w:r w:rsidRPr="005F580A">
              <w:rPr>
                <w:rStyle w:val="Hyperlink"/>
                <w:rFonts w:ascii="Times New Roman" w:hAnsi="Times New Roman" w:cs="Times New Roman"/>
                <w:noProof/>
                <w:color w:val="161718" w:themeColor="text1"/>
                <w:sz w:val="24"/>
                <w:szCs w:val="24"/>
                <w:rPrChange w:id="76" w:author="Windows User" w:date="2018-02-05T21:55:00Z">
                  <w:rPr>
                    <w:rStyle w:val="Hyperlink"/>
                    <w:noProof/>
                  </w:rPr>
                </w:rPrChange>
              </w:rPr>
              <w:fldChar w:fldCharType="begin"/>
            </w:r>
            <w:r w:rsidRPr="005F580A">
              <w:rPr>
                <w:rStyle w:val="Hyperlink"/>
                <w:rFonts w:ascii="Times New Roman" w:hAnsi="Times New Roman" w:cs="Times New Roman"/>
                <w:noProof/>
                <w:color w:val="161718" w:themeColor="text1"/>
                <w:sz w:val="24"/>
                <w:szCs w:val="24"/>
                <w:rPrChange w:id="77" w:author="Windows User" w:date="2018-02-05T21:55:00Z">
                  <w:rPr>
                    <w:rStyle w:val="Hyperlink"/>
                    <w:noProof/>
                  </w:rPr>
                </w:rPrChange>
              </w:rPr>
              <w:instrText xml:space="preserve"> </w:instrText>
            </w:r>
            <w:r w:rsidRPr="005F580A">
              <w:rPr>
                <w:rFonts w:ascii="Times New Roman" w:hAnsi="Times New Roman" w:cs="Times New Roman"/>
                <w:noProof/>
                <w:color w:val="161718" w:themeColor="text1"/>
                <w:sz w:val="24"/>
                <w:szCs w:val="24"/>
                <w:rPrChange w:id="78" w:author="Windows User" w:date="2018-02-05T21:55:00Z">
                  <w:rPr>
                    <w:noProof/>
                  </w:rPr>
                </w:rPrChange>
              </w:rPr>
              <w:instrText>HYPERLINK \l "_Toc505628198"</w:instrText>
            </w:r>
            <w:r w:rsidRPr="005F580A">
              <w:rPr>
                <w:rStyle w:val="Hyperlink"/>
                <w:rFonts w:ascii="Times New Roman" w:hAnsi="Times New Roman" w:cs="Times New Roman"/>
                <w:noProof/>
                <w:color w:val="161718" w:themeColor="text1"/>
                <w:sz w:val="24"/>
                <w:szCs w:val="24"/>
                <w:rPrChange w:id="79" w:author="Windows User" w:date="2018-02-05T21:55:00Z">
                  <w:rPr>
                    <w:rStyle w:val="Hyperlink"/>
                    <w:noProof/>
                  </w:rPr>
                </w:rPrChange>
              </w:rPr>
              <w:instrText xml:space="preserve"> </w:instrText>
            </w:r>
            <w:r w:rsidRPr="005F580A">
              <w:rPr>
                <w:rStyle w:val="Hyperlink"/>
                <w:rFonts w:ascii="Times New Roman" w:hAnsi="Times New Roman" w:cs="Times New Roman"/>
                <w:noProof/>
                <w:color w:val="161718" w:themeColor="text1"/>
                <w:sz w:val="24"/>
                <w:szCs w:val="24"/>
                <w:rPrChange w:id="80" w:author="Windows User" w:date="2018-02-05T21:55:00Z">
                  <w:rPr>
                    <w:rStyle w:val="Hyperlink"/>
                    <w:noProof/>
                  </w:rPr>
                </w:rPrChange>
              </w:rPr>
              <w:fldChar w:fldCharType="separate"/>
            </w:r>
            <w:r w:rsidRPr="005F580A">
              <w:rPr>
                <w:rStyle w:val="Hyperlink"/>
                <w:rFonts w:ascii="Times New Roman" w:eastAsiaTheme="minorHAnsi" w:hAnsi="Times New Roman" w:cs="Times New Roman"/>
                <w:noProof/>
                <w:color w:val="161718" w:themeColor="text1"/>
                <w:sz w:val="24"/>
                <w:szCs w:val="24"/>
                <w:rPrChange w:id="81" w:author="Windows User" w:date="2018-02-05T21:55:00Z">
                  <w:rPr>
                    <w:rStyle w:val="Hyperlink"/>
                    <w:rFonts w:eastAsiaTheme="minorHAnsi"/>
                    <w:noProof/>
                  </w:rPr>
                </w:rPrChange>
              </w:rPr>
              <w:t>Feature Engineering</w:t>
            </w:r>
            <w:r w:rsidRPr="005F580A">
              <w:rPr>
                <w:rFonts w:ascii="Times New Roman" w:hAnsi="Times New Roman" w:cs="Times New Roman"/>
                <w:noProof/>
                <w:webHidden/>
                <w:color w:val="161718" w:themeColor="text1"/>
                <w:sz w:val="24"/>
                <w:szCs w:val="24"/>
                <w:rPrChange w:id="82" w:author="Windows User" w:date="2018-02-05T21:55:00Z">
                  <w:rPr>
                    <w:noProof/>
                    <w:webHidden/>
                  </w:rPr>
                </w:rPrChange>
              </w:rPr>
              <w:tab/>
            </w:r>
            <w:r w:rsidRPr="005F580A">
              <w:rPr>
                <w:rFonts w:ascii="Times New Roman" w:hAnsi="Times New Roman" w:cs="Times New Roman"/>
                <w:noProof/>
                <w:webHidden/>
                <w:color w:val="161718" w:themeColor="text1"/>
                <w:sz w:val="24"/>
                <w:szCs w:val="24"/>
                <w:rPrChange w:id="83" w:author="Windows User" w:date="2018-02-05T21:55:00Z">
                  <w:rPr>
                    <w:noProof/>
                    <w:webHidden/>
                  </w:rPr>
                </w:rPrChange>
              </w:rPr>
              <w:fldChar w:fldCharType="begin"/>
            </w:r>
            <w:r w:rsidRPr="005F580A">
              <w:rPr>
                <w:rFonts w:ascii="Times New Roman" w:hAnsi="Times New Roman" w:cs="Times New Roman"/>
                <w:noProof/>
                <w:webHidden/>
                <w:color w:val="161718" w:themeColor="text1"/>
                <w:sz w:val="24"/>
                <w:szCs w:val="24"/>
                <w:rPrChange w:id="84" w:author="Windows User" w:date="2018-02-05T21:55:00Z">
                  <w:rPr>
                    <w:noProof/>
                    <w:webHidden/>
                  </w:rPr>
                </w:rPrChange>
              </w:rPr>
              <w:instrText xml:space="preserve"> PAGEREF _Toc505628198 \h </w:instrText>
            </w:r>
          </w:ins>
          <w:r w:rsidRPr="005F580A">
            <w:rPr>
              <w:rFonts w:ascii="Times New Roman" w:hAnsi="Times New Roman" w:cs="Times New Roman"/>
              <w:noProof/>
              <w:webHidden/>
              <w:color w:val="161718" w:themeColor="text1"/>
              <w:sz w:val="24"/>
              <w:szCs w:val="24"/>
              <w:rPrChange w:id="85" w:author="Windows User" w:date="2018-02-05T21:55:00Z">
                <w:rPr>
                  <w:rFonts w:ascii="Times New Roman" w:hAnsi="Times New Roman" w:cs="Times New Roman"/>
                  <w:noProof/>
                  <w:webHidden/>
                  <w:color w:val="161718" w:themeColor="text1"/>
                  <w:sz w:val="24"/>
                  <w:szCs w:val="24"/>
                </w:rPr>
              </w:rPrChange>
            </w:rPr>
          </w:r>
          <w:r w:rsidRPr="005F580A">
            <w:rPr>
              <w:rFonts w:ascii="Times New Roman" w:hAnsi="Times New Roman" w:cs="Times New Roman"/>
              <w:noProof/>
              <w:webHidden/>
              <w:color w:val="161718" w:themeColor="text1"/>
              <w:sz w:val="24"/>
              <w:szCs w:val="24"/>
              <w:rPrChange w:id="86" w:author="Windows User" w:date="2018-02-05T21:55:00Z">
                <w:rPr>
                  <w:noProof/>
                  <w:webHidden/>
                </w:rPr>
              </w:rPrChange>
            </w:rPr>
            <w:fldChar w:fldCharType="separate"/>
          </w:r>
          <w:ins w:id="87" w:author="Windows User" w:date="2018-02-05T21:07:00Z">
            <w:r w:rsidRPr="005F580A">
              <w:rPr>
                <w:rFonts w:ascii="Times New Roman" w:hAnsi="Times New Roman" w:cs="Times New Roman"/>
                <w:noProof/>
                <w:webHidden/>
                <w:color w:val="161718" w:themeColor="text1"/>
                <w:sz w:val="24"/>
                <w:szCs w:val="24"/>
                <w:rPrChange w:id="88" w:author="Windows User" w:date="2018-02-05T21:55:00Z">
                  <w:rPr>
                    <w:noProof/>
                    <w:webHidden/>
                  </w:rPr>
                </w:rPrChange>
              </w:rPr>
              <w:t>5</w:t>
            </w:r>
            <w:r w:rsidRPr="005F580A">
              <w:rPr>
                <w:rFonts w:ascii="Times New Roman" w:hAnsi="Times New Roman" w:cs="Times New Roman"/>
                <w:noProof/>
                <w:webHidden/>
                <w:color w:val="161718" w:themeColor="text1"/>
                <w:sz w:val="24"/>
                <w:szCs w:val="24"/>
                <w:rPrChange w:id="89" w:author="Windows User" w:date="2018-02-05T21:55:00Z">
                  <w:rPr>
                    <w:noProof/>
                    <w:webHidden/>
                  </w:rPr>
                </w:rPrChange>
              </w:rPr>
              <w:fldChar w:fldCharType="end"/>
            </w:r>
            <w:r w:rsidRPr="005F580A">
              <w:rPr>
                <w:rStyle w:val="Hyperlink"/>
                <w:rFonts w:ascii="Times New Roman" w:hAnsi="Times New Roman" w:cs="Times New Roman"/>
                <w:noProof/>
                <w:color w:val="161718" w:themeColor="text1"/>
                <w:sz w:val="24"/>
                <w:szCs w:val="24"/>
                <w:rPrChange w:id="90" w:author="Windows User" w:date="2018-02-05T21:55:00Z">
                  <w:rPr>
                    <w:rStyle w:val="Hyperlink"/>
                    <w:noProof/>
                  </w:rPr>
                </w:rPrChange>
              </w:rPr>
              <w:fldChar w:fldCharType="end"/>
            </w:r>
          </w:ins>
        </w:p>
        <w:p w:rsidR="008862FB" w:rsidRPr="005F580A" w:rsidRDefault="008862FB">
          <w:pPr>
            <w:pStyle w:val="TOC2"/>
            <w:tabs>
              <w:tab w:val="right" w:leader="dot" w:pos="9926"/>
            </w:tabs>
            <w:rPr>
              <w:ins w:id="91" w:author="Windows User" w:date="2018-02-05T21:07:00Z"/>
              <w:rFonts w:ascii="Times New Roman" w:hAnsi="Times New Roman" w:cs="Times New Roman"/>
              <w:noProof/>
              <w:color w:val="161718" w:themeColor="text1"/>
              <w:sz w:val="24"/>
              <w:szCs w:val="24"/>
              <w:rPrChange w:id="92" w:author="Windows User" w:date="2018-02-05T21:55:00Z">
                <w:rPr>
                  <w:ins w:id="93" w:author="Windows User" w:date="2018-02-05T21:07:00Z"/>
                  <w:noProof/>
                  <w:color w:val="auto"/>
                  <w:sz w:val="22"/>
                </w:rPr>
              </w:rPrChange>
            </w:rPr>
          </w:pPr>
          <w:ins w:id="94" w:author="Windows User" w:date="2018-02-05T21:07:00Z">
            <w:r w:rsidRPr="005F580A">
              <w:rPr>
                <w:rStyle w:val="Hyperlink"/>
                <w:rFonts w:ascii="Times New Roman" w:hAnsi="Times New Roman" w:cs="Times New Roman"/>
                <w:noProof/>
                <w:color w:val="161718" w:themeColor="text1"/>
                <w:sz w:val="24"/>
                <w:szCs w:val="24"/>
                <w:rPrChange w:id="95" w:author="Windows User" w:date="2018-02-05T21:55:00Z">
                  <w:rPr>
                    <w:rStyle w:val="Hyperlink"/>
                    <w:noProof/>
                  </w:rPr>
                </w:rPrChange>
              </w:rPr>
              <w:fldChar w:fldCharType="begin"/>
            </w:r>
            <w:r w:rsidRPr="005F580A">
              <w:rPr>
                <w:rStyle w:val="Hyperlink"/>
                <w:rFonts w:ascii="Times New Roman" w:hAnsi="Times New Roman" w:cs="Times New Roman"/>
                <w:noProof/>
                <w:color w:val="161718" w:themeColor="text1"/>
                <w:sz w:val="24"/>
                <w:szCs w:val="24"/>
                <w:rPrChange w:id="96" w:author="Windows User" w:date="2018-02-05T21:55:00Z">
                  <w:rPr>
                    <w:rStyle w:val="Hyperlink"/>
                    <w:noProof/>
                  </w:rPr>
                </w:rPrChange>
              </w:rPr>
              <w:instrText xml:space="preserve"> </w:instrText>
            </w:r>
            <w:r w:rsidRPr="005F580A">
              <w:rPr>
                <w:rFonts w:ascii="Times New Roman" w:hAnsi="Times New Roman" w:cs="Times New Roman"/>
                <w:noProof/>
                <w:color w:val="161718" w:themeColor="text1"/>
                <w:sz w:val="24"/>
                <w:szCs w:val="24"/>
                <w:rPrChange w:id="97" w:author="Windows User" w:date="2018-02-05T21:55:00Z">
                  <w:rPr>
                    <w:noProof/>
                  </w:rPr>
                </w:rPrChange>
              </w:rPr>
              <w:instrText>HYPERLINK \l "_Toc505628199"</w:instrText>
            </w:r>
            <w:r w:rsidRPr="005F580A">
              <w:rPr>
                <w:rStyle w:val="Hyperlink"/>
                <w:rFonts w:ascii="Times New Roman" w:hAnsi="Times New Roman" w:cs="Times New Roman"/>
                <w:noProof/>
                <w:color w:val="161718" w:themeColor="text1"/>
                <w:sz w:val="24"/>
                <w:szCs w:val="24"/>
                <w:rPrChange w:id="98" w:author="Windows User" w:date="2018-02-05T21:55:00Z">
                  <w:rPr>
                    <w:rStyle w:val="Hyperlink"/>
                    <w:noProof/>
                  </w:rPr>
                </w:rPrChange>
              </w:rPr>
              <w:instrText xml:space="preserve"> </w:instrText>
            </w:r>
            <w:r w:rsidRPr="005F580A">
              <w:rPr>
                <w:rStyle w:val="Hyperlink"/>
                <w:rFonts w:ascii="Times New Roman" w:hAnsi="Times New Roman" w:cs="Times New Roman"/>
                <w:noProof/>
                <w:color w:val="161718" w:themeColor="text1"/>
                <w:sz w:val="24"/>
                <w:szCs w:val="24"/>
                <w:rPrChange w:id="99" w:author="Windows User" w:date="2018-02-05T21:55:00Z">
                  <w:rPr>
                    <w:rStyle w:val="Hyperlink"/>
                    <w:noProof/>
                  </w:rPr>
                </w:rPrChange>
              </w:rPr>
              <w:fldChar w:fldCharType="separate"/>
            </w:r>
            <w:r w:rsidRPr="005F580A">
              <w:rPr>
                <w:rStyle w:val="Hyperlink"/>
                <w:rFonts w:ascii="Times New Roman" w:eastAsiaTheme="minorHAnsi" w:hAnsi="Times New Roman" w:cs="Times New Roman"/>
                <w:noProof/>
                <w:color w:val="161718" w:themeColor="text1"/>
                <w:sz w:val="24"/>
                <w:szCs w:val="24"/>
                <w:rPrChange w:id="100" w:author="Windows User" w:date="2018-02-05T21:55:00Z">
                  <w:rPr>
                    <w:rStyle w:val="Hyperlink"/>
                    <w:rFonts w:eastAsiaTheme="minorHAnsi"/>
                    <w:noProof/>
                  </w:rPr>
                </w:rPrChange>
              </w:rPr>
              <w:t>Introducing new features</w:t>
            </w:r>
            <w:r w:rsidRPr="005F580A">
              <w:rPr>
                <w:rFonts w:ascii="Times New Roman" w:hAnsi="Times New Roman" w:cs="Times New Roman"/>
                <w:noProof/>
                <w:webHidden/>
                <w:color w:val="161718" w:themeColor="text1"/>
                <w:sz w:val="24"/>
                <w:szCs w:val="24"/>
                <w:rPrChange w:id="101" w:author="Windows User" w:date="2018-02-05T21:55:00Z">
                  <w:rPr>
                    <w:noProof/>
                    <w:webHidden/>
                  </w:rPr>
                </w:rPrChange>
              </w:rPr>
              <w:tab/>
            </w:r>
            <w:r w:rsidRPr="005F580A">
              <w:rPr>
                <w:rFonts w:ascii="Times New Roman" w:hAnsi="Times New Roman" w:cs="Times New Roman"/>
                <w:noProof/>
                <w:webHidden/>
                <w:color w:val="161718" w:themeColor="text1"/>
                <w:sz w:val="24"/>
                <w:szCs w:val="24"/>
                <w:rPrChange w:id="102" w:author="Windows User" w:date="2018-02-05T21:55:00Z">
                  <w:rPr>
                    <w:noProof/>
                    <w:webHidden/>
                  </w:rPr>
                </w:rPrChange>
              </w:rPr>
              <w:fldChar w:fldCharType="begin"/>
            </w:r>
            <w:r w:rsidRPr="005F580A">
              <w:rPr>
                <w:rFonts w:ascii="Times New Roman" w:hAnsi="Times New Roman" w:cs="Times New Roman"/>
                <w:noProof/>
                <w:webHidden/>
                <w:color w:val="161718" w:themeColor="text1"/>
                <w:sz w:val="24"/>
                <w:szCs w:val="24"/>
                <w:rPrChange w:id="103" w:author="Windows User" w:date="2018-02-05T21:55:00Z">
                  <w:rPr>
                    <w:noProof/>
                    <w:webHidden/>
                  </w:rPr>
                </w:rPrChange>
              </w:rPr>
              <w:instrText xml:space="preserve"> PAGEREF _Toc505628199 \h </w:instrText>
            </w:r>
          </w:ins>
          <w:r w:rsidRPr="005F580A">
            <w:rPr>
              <w:rFonts w:ascii="Times New Roman" w:hAnsi="Times New Roman" w:cs="Times New Roman"/>
              <w:noProof/>
              <w:webHidden/>
              <w:color w:val="161718" w:themeColor="text1"/>
              <w:sz w:val="24"/>
              <w:szCs w:val="24"/>
              <w:rPrChange w:id="104" w:author="Windows User" w:date="2018-02-05T21:55:00Z">
                <w:rPr>
                  <w:rFonts w:ascii="Times New Roman" w:hAnsi="Times New Roman" w:cs="Times New Roman"/>
                  <w:noProof/>
                  <w:webHidden/>
                  <w:color w:val="161718" w:themeColor="text1"/>
                  <w:sz w:val="24"/>
                  <w:szCs w:val="24"/>
                </w:rPr>
              </w:rPrChange>
            </w:rPr>
          </w:r>
          <w:r w:rsidRPr="005F580A">
            <w:rPr>
              <w:rFonts w:ascii="Times New Roman" w:hAnsi="Times New Roman" w:cs="Times New Roman"/>
              <w:noProof/>
              <w:webHidden/>
              <w:color w:val="161718" w:themeColor="text1"/>
              <w:sz w:val="24"/>
              <w:szCs w:val="24"/>
              <w:rPrChange w:id="105" w:author="Windows User" w:date="2018-02-05T21:55:00Z">
                <w:rPr>
                  <w:noProof/>
                  <w:webHidden/>
                </w:rPr>
              </w:rPrChange>
            </w:rPr>
            <w:fldChar w:fldCharType="separate"/>
          </w:r>
          <w:ins w:id="106" w:author="Windows User" w:date="2018-02-05T21:07:00Z">
            <w:r w:rsidRPr="005F580A">
              <w:rPr>
                <w:rFonts w:ascii="Times New Roman" w:hAnsi="Times New Roman" w:cs="Times New Roman"/>
                <w:noProof/>
                <w:webHidden/>
                <w:color w:val="161718" w:themeColor="text1"/>
                <w:sz w:val="24"/>
                <w:szCs w:val="24"/>
                <w:rPrChange w:id="107" w:author="Windows User" w:date="2018-02-05T21:55:00Z">
                  <w:rPr>
                    <w:noProof/>
                    <w:webHidden/>
                  </w:rPr>
                </w:rPrChange>
              </w:rPr>
              <w:t>5</w:t>
            </w:r>
            <w:r w:rsidRPr="005F580A">
              <w:rPr>
                <w:rFonts w:ascii="Times New Roman" w:hAnsi="Times New Roman" w:cs="Times New Roman"/>
                <w:noProof/>
                <w:webHidden/>
                <w:color w:val="161718" w:themeColor="text1"/>
                <w:sz w:val="24"/>
                <w:szCs w:val="24"/>
                <w:rPrChange w:id="108" w:author="Windows User" w:date="2018-02-05T21:55:00Z">
                  <w:rPr>
                    <w:noProof/>
                    <w:webHidden/>
                  </w:rPr>
                </w:rPrChange>
              </w:rPr>
              <w:fldChar w:fldCharType="end"/>
            </w:r>
            <w:r w:rsidRPr="005F580A">
              <w:rPr>
                <w:rStyle w:val="Hyperlink"/>
                <w:rFonts w:ascii="Times New Roman" w:hAnsi="Times New Roman" w:cs="Times New Roman"/>
                <w:noProof/>
                <w:color w:val="161718" w:themeColor="text1"/>
                <w:sz w:val="24"/>
                <w:szCs w:val="24"/>
                <w:rPrChange w:id="109" w:author="Windows User" w:date="2018-02-05T21:55:00Z">
                  <w:rPr>
                    <w:rStyle w:val="Hyperlink"/>
                    <w:noProof/>
                  </w:rPr>
                </w:rPrChange>
              </w:rPr>
              <w:fldChar w:fldCharType="end"/>
            </w:r>
          </w:ins>
        </w:p>
        <w:p w:rsidR="008862FB" w:rsidRPr="005F580A" w:rsidRDefault="008862FB">
          <w:pPr>
            <w:pStyle w:val="TOC2"/>
            <w:tabs>
              <w:tab w:val="right" w:leader="dot" w:pos="9926"/>
            </w:tabs>
            <w:rPr>
              <w:ins w:id="110" w:author="Windows User" w:date="2018-02-05T21:07:00Z"/>
              <w:rFonts w:ascii="Times New Roman" w:hAnsi="Times New Roman" w:cs="Times New Roman"/>
              <w:noProof/>
              <w:color w:val="161718" w:themeColor="text1"/>
              <w:sz w:val="24"/>
              <w:szCs w:val="24"/>
              <w:rPrChange w:id="111" w:author="Windows User" w:date="2018-02-05T21:55:00Z">
                <w:rPr>
                  <w:ins w:id="112" w:author="Windows User" w:date="2018-02-05T21:07:00Z"/>
                  <w:noProof/>
                  <w:color w:val="auto"/>
                  <w:sz w:val="22"/>
                </w:rPr>
              </w:rPrChange>
            </w:rPr>
          </w:pPr>
          <w:ins w:id="113" w:author="Windows User" w:date="2018-02-05T21:07:00Z">
            <w:r w:rsidRPr="005F580A">
              <w:rPr>
                <w:rStyle w:val="Hyperlink"/>
                <w:rFonts w:ascii="Times New Roman" w:hAnsi="Times New Roman" w:cs="Times New Roman"/>
                <w:noProof/>
                <w:color w:val="161718" w:themeColor="text1"/>
                <w:sz w:val="24"/>
                <w:szCs w:val="24"/>
                <w:rPrChange w:id="114" w:author="Windows User" w:date="2018-02-05T21:55:00Z">
                  <w:rPr>
                    <w:rStyle w:val="Hyperlink"/>
                    <w:noProof/>
                  </w:rPr>
                </w:rPrChange>
              </w:rPr>
              <w:fldChar w:fldCharType="begin"/>
            </w:r>
            <w:r w:rsidRPr="005F580A">
              <w:rPr>
                <w:rStyle w:val="Hyperlink"/>
                <w:rFonts w:ascii="Times New Roman" w:hAnsi="Times New Roman" w:cs="Times New Roman"/>
                <w:noProof/>
                <w:color w:val="161718" w:themeColor="text1"/>
                <w:sz w:val="24"/>
                <w:szCs w:val="24"/>
                <w:rPrChange w:id="115" w:author="Windows User" w:date="2018-02-05T21:55:00Z">
                  <w:rPr>
                    <w:rStyle w:val="Hyperlink"/>
                    <w:noProof/>
                  </w:rPr>
                </w:rPrChange>
              </w:rPr>
              <w:instrText xml:space="preserve"> </w:instrText>
            </w:r>
            <w:r w:rsidRPr="005F580A">
              <w:rPr>
                <w:rFonts w:ascii="Times New Roman" w:hAnsi="Times New Roman" w:cs="Times New Roman"/>
                <w:noProof/>
                <w:color w:val="161718" w:themeColor="text1"/>
                <w:sz w:val="24"/>
                <w:szCs w:val="24"/>
                <w:rPrChange w:id="116" w:author="Windows User" w:date="2018-02-05T21:55:00Z">
                  <w:rPr>
                    <w:noProof/>
                  </w:rPr>
                </w:rPrChange>
              </w:rPr>
              <w:instrText>HYPERLINK \l "_Toc505628200"</w:instrText>
            </w:r>
            <w:r w:rsidRPr="005F580A">
              <w:rPr>
                <w:rStyle w:val="Hyperlink"/>
                <w:rFonts w:ascii="Times New Roman" w:hAnsi="Times New Roman" w:cs="Times New Roman"/>
                <w:noProof/>
                <w:color w:val="161718" w:themeColor="text1"/>
                <w:sz w:val="24"/>
                <w:szCs w:val="24"/>
                <w:rPrChange w:id="117" w:author="Windows User" w:date="2018-02-05T21:55:00Z">
                  <w:rPr>
                    <w:rStyle w:val="Hyperlink"/>
                    <w:noProof/>
                  </w:rPr>
                </w:rPrChange>
              </w:rPr>
              <w:instrText xml:space="preserve"> </w:instrText>
            </w:r>
            <w:r w:rsidRPr="005F580A">
              <w:rPr>
                <w:rStyle w:val="Hyperlink"/>
                <w:rFonts w:ascii="Times New Roman" w:hAnsi="Times New Roman" w:cs="Times New Roman"/>
                <w:noProof/>
                <w:color w:val="161718" w:themeColor="text1"/>
                <w:sz w:val="24"/>
                <w:szCs w:val="24"/>
                <w:rPrChange w:id="118" w:author="Windows User" w:date="2018-02-05T21:55:00Z">
                  <w:rPr>
                    <w:rStyle w:val="Hyperlink"/>
                    <w:noProof/>
                  </w:rPr>
                </w:rPrChange>
              </w:rPr>
              <w:fldChar w:fldCharType="separate"/>
            </w:r>
            <w:r w:rsidRPr="005F580A">
              <w:rPr>
                <w:rStyle w:val="Hyperlink"/>
                <w:rFonts w:ascii="Times New Roman" w:eastAsiaTheme="minorHAnsi" w:hAnsi="Times New Roman" w:cs="Times New Roman"/>
                <w:noProof/>
                <w:color w:val="161718" w:themeColor="text1"/>
                <w:sz w:val="24"/>
                <w:szCs w:val="24"/>
                <w:rPrChange w:id="119" w:author="Windows User" w:date="2018-02-05T21:55:00Z">
                  <w:rPr>
                    <w:rStyle w:val="Hyperlink"/>
                    <w:rFonts w:eastAsiaTheme="minorHAnsi"/>
                    <w:noProof/>
                  </w:rPr>
                </w:rPrChange>
              </w:rPr>
              <w:t>Intelligently select features</w:t>
            </w:r>
            <w:r w:rsidRPr="005F580A">
              <w:rPr>
                <w:rFonts w:ascii="Times New Roman" w:hAnsi="Times New Roman" w:cs="Times New Roman"/>
                <w:noProof/>
                <w:webHidden/>
                <w:color w:val="161718" w:themeColor="text1"/>
                <w:sz w:val="24"/>
                <w:szCs w:val="24"/>
                <w:rPrChange w:id="120" w:author="Windows User" w:date="2018-02-05T21:55:00Z">
                  <w:rPr>
                    <w:noProof/>
                    <w:webHidden/>
                  </w:rPr>
                </w:rPrChange>
              </w:rPr>
              <w:tab/>
            </w:r>
            <w:r w:rsidRPr="005F580A">
              <w:rPr>
                <w:rFonts w:ascii="Times New Roman" w:hAnsi="Times New Roman" w:cs="Times New Roman"/>
                <w:noProof/>
                <w:webHidden/>
                <w:color w:val="161718" w:themeColor="text1"/>
                <w:sz w:val="24"/>
                <w:szCs w:val="24"/>
                <w:rPrChange w:id="121" w:author="Windows User" w:date="2018-02-05T21:55:00Z">
                  <w:rPr>
                    <w:noProof/>
                    <w:webHidden/>
                  </w:rPr>
                </w:rPrChange>
              </w:rPr>
              <w:fldChar w:fldCharType="begin"/>
            </w:r>
            <w:r w:rsidRPr="005F580A">
              <w:rPr>
                <w:rFonts w:ascii="Times New Roman" w:hAnsi="Times New Roman" w:cs="Times New Roman"/>
                <w:noProof/>
                <w:webHidden/>
                <w:color w:val="161718" w:themeColor="text1"/>
                <w:sz w:val="24"/>
                <w:szCs w:val="24"/>
                <w:rPrChange w:id="122" w:author="Windows User" w:date="2018-02-05T21:55:00Z">
                  <w:rPr>
                    <w:noProof/>
                    <w:webHidden/>
                  </w:rPr>
                </w:rPrChange>
              </w:rPr>
              <w:instrText xml:space="preserve"> PAGEREF _Toc505628200 \h </w:instrText>
            </w:r>
          </w:ins>
          <w:r w:rsidRPr="005F580A">
            <w:rPr>
              <w:rFonts w:ascii="Times New Roman" w:hAnsi="Times New Roman" w:cs="Times New Roman"/>
              <w:noProof/>
              <w:webHidden/>
              <w:color w:val="161718" w:themeColor="text1"/>
              <w:sz w:val="24"/>
              <w:szCs w:val="24"/>
              <w:rPrChange w:id="123" w:author="Windows User" w:date="2018-02-05T21:55:00Z">
                <w:rPr>
                  <w:rFonts w:ascii="Times New Roman" w:hAnsi="Times New Roman" w:cs="Times New Roman"/>
                  <w:noProof/>
                  <w:webHidden/>
                  <w:color w:val="161718" w:themeColor="text1"/>
                  <w:sz w:val="24"/>
                  <w:szCs w:val="24"/>
                </w:rPr>
              </w:rPrChange>
            </w:rPr>
          </w:r>
          <w:r w:rsidRPr="005F580A">
            <w:rPr>
              <w:rFonts w:ascii="Times New Roman" w:hAnsi="Times New Roman" w:cs="Times New Roman"/>
              <w:noProof/>
              <w:webHidden/>
              <w:color w:val="161718" w:themeColor="text1"/>
              <w:sz w:val="24"/>
              <w:szCs w:val="24"/>
              <w:rPrChange w:id="124" w:author="Windows User" w:date="2018-02-05T21:55:00Z">
                <w:rPr>
                  <w:noProof/>
                  <w:webHidden/>
                </w:rPr>
              </w:rPrChange>
            </w:rPr>
            <w:fldChar w:fldCharType="separate"/>
          </w:r>
          <w:ins w:id="125" w:author="Windows User" w:date="2018-02-05T21:07:00Z">
            <w:r w:rsidRPr="005F580A">
              <w:rPr>
                <w:rFonts w:ascii="Times New Roman" w:hAnsi="Times New Roman" w:cs="Times New Roman"/>
                <w:noProof/>
                <w:webHidden/>
                <w:color w:val="161718" w:themeColor="text1"/>
                <w:sz w:val="24"/>
                <w:szCs w:val="24"/>
                <w:rPrChange w:id="126" w:author="Windows User" w:date="2018-02-05T21:55:00Z">
                  <w:rPr>
                    <w:noProof/>
                    <w:webHidden/>
                  </w:rPr>
                </w:rPrChange>
              </w:rPr>
              <w:t>6</w:t>
            </w:r>
            <w:r w:rsidRPr="005F580A">
              <w:rPr>
                <w:rFonts w:ascii="Times New Roman" w:hAnsi="Times New Roman" w:cs="Times New Roman"/>
                <w:noProof/>
                <w:webHidden/>
                <w:color w:val="161718" w:themeColor="text1"/>
                <w:sz w:val="24"/>
                <w:szCs w:val="24"/>
                <w:rPrChange w:id="127" w:author="Windows User" w:date="2018-02-05T21:55:00Z">
                  <w:rPr>
                    <w:noProof/>
                    <w:webHidden/>
                  </w:rPr>
                </w:rPrChange>
              </w:rPr>
              <w:fldChar w:fldCharType="end"/>
            </w:r>
            <w:r w:rsidRPr="005F580A">
              <w:rPr>
                <w:rStyle w:val="Hyperlink"/>
                <w:rFonts w:ascii="Times New Roman" w:hAnsi="Times New Roman" w:cs="Times New Roman"/>
                <w:noProof/>
                <w:color w:val="161718" w:themeColor="text1"/>
                <w:sz w:val="24"/>
                <w:szCs w:val="24"/>
                <w:rPrChange w:id="128" w:author="Windows User" w:date="2018-02-05T21:55:00Z">
                  <w:rPr>
                    <w:rStyle w:val="Hyperlink"/>
                    <w:noProof/>
                  </w:rPr>
                </w:rPrChange>
              </w:rPr>
              <w:fldChar w:fldCharType="end"/>
            </w:r>
          </w:ins>
        </w:p>
        <w:p w:rsidR="008862FB" w:rsidRPr="005F580A" w:rsidRDefault="008862FB">
          <w:pPr>
            <w:pStyle w:val="TOC2"/>
            <w:tabs>
              <w:tab w:val="right" w:leader="dot" w:pos="9926"/>
            </w:tabs>
            <w:rPr>
              <w:ins w:id="129" w:author="Windows User" w:date="2018-02-05T21:07:00Z"/>
              <w:rFonts w:ascii="Times New Roman" w:hAnsi="Times New Roman" w:cs="Times New Roman"/>
              <w:noProof/>
              <w:color w:val="161718" w:themeColor="text1"/>
              <w:sz w:val="24"/>
              <w:szCs w:val="24"/>
              <w:rPrChange w:id="130" w:author="Windows User" w:date="2018-02-05T21:55:00Z">
                <w:rPr>
                  <w:ins w:id="131" w:author="Windows User" w:date="2018-02-05T21:07:00Z"/>
                  <w:noProof/>
                  <w:color w:val="auto"/>
                  <w:sz w:val="22"/>
                </w:rPr>
              </w:rPrChange>
            </w:rPr>
          </w:pPr>
          <w:ins w:id="132" w:author="Windows User" w:date="2018-02-05T21:07:00Z">
            <w:r w:rsidRPr="005F580A">
              <w:rPr>
                <w:rStyle w:val="Hyperlink"/>
                <w:rFonts w:ascii="Times New Roman" w:hAnsi="Times New Roman" w:cs="Times New Roman"/>
                <w:noProof/>
                <w:color w:val="161718" w:themeColor="text1"/>
                <w:sz w:val="24"/>
                <w:szCs w:val="24"/>
                <w:rPrChange w:id="133" w:author="Windows User" w:date="2018-02-05T21:55:00Z">
                  <w:rPr>
                    <w:rStyle w:val="Hyperlink"/>
                    <w:noProof/>
                  </w:rPr>
                </w:rPrChange>
              </w:rPr>
              <w:fldChar w:fldCharType="begin"/>
            </w:r>
            <w:r w:rsidRPr="005F580A">
              <w:rPr>
                <w:rStyle w:val="Hyperlink"/>
                <w:rFonts w:ascii="Times New Roman" w:hAnsi="Times New Roman" w:cs="Times New Roman"/>
                <w:noProof/>
                <w:color w:val="161718" w:themeColor="text1"/>
                <w:sz w:val="24"/>
                <w:szCs w:val="24"/>
                <w:rPrChange w:id="134" w:author="Windows User" w:date="2018-02-05T21:55:00Z">
                  <w:rPr>
                    <w:rStyle w:val="Hyperlink"/>
                    <w:noProof/>
                  </w:rPr>
                </w:rPrChange>
              </w:rPr>
              <w:instrText xml:space="preserve"> </w:instrText>
            </w:r>
            <w:r w:rsidRPr="005F580A">
              <w:rPr>
                <w:rFonts w:ascii="Times New Roman" w:hAnsi="Times New Roman" w:cs="Times New Roman"/>
                <w:noProof/>
                <w:color w:val="161718" w:themeColor="text1"/>
                <w:sz w:val="24"/>
                <w:szCs w:val="24"/>
                <w:rPrChange w:id="135" w:author="Windows User" w:date="2018-02-05T21:55:00Z">
                  <w:rPr>
                    <w:noProof/>
                  </w:rPr>
                </w:rPrChange>
              </w:rPr>
              <w:instrText>HYPERLINK \l "_Toc505628201"</w:instrText>
            </w:r>
            <w:r w:rsidRPr="005F580A">
              <w:rPr>
                <w:rStyle w:val="Hyperlink"/>
                <w:rFonts w:ascii="Times New Roman" w:hAnsi="Times New Roman" w:cs="Times New Roman"/>
                <w:noProof/>
                <w:color w:val="161718" w:themeColor="text1"/>
                <w:sz w:val="24"/>
                <w:szCs w:val="24"/>
                <w:rPrChange w:id="136" w:author="Windows User" w:date="2018-02-05T21:55:00Z">
                  <w:rPr>
                    <w:rStyle w:val="Hyperlink"/>
                    <w:noProof/>
                  </w:rPr>
                </w:rPrChange>
              </w:rPr>
              <w:instrText xml:space="preserve"> </w:instrText>
            </w:r>
            <w:r w:rsidRPr="005F580A">
              <w:rPr>
                <w:rStyle w:val="Hyperlink"/>
                <w:rFonts w:ascii="Times New Roman" w:hAnsi="Times New Roman" w:cs="Times New Roman"/>
                <w:noProof/>
                <w:color w:val="161718" w:themeColor="text1"/>
                <w:sz w:val="24"/>
                <w:szCs w:val="24"/>
                <w:rPrChange w:id="137" w:author="Windows User" w:date="2018-02-05T21:55:00Z">
                  <w:rPr>
                    <w:rStyle w:val="Hyperlink"/>
                    <w:noProof/>
                  </w:rPr>
                </w:rPrChange>
              </w:rPr>
              <w:fldChar w:fldCharType="separate"/>
            </w:r>
            <w:r w:rsidRPr="005F580A">
              <w:rPr>
                <w:rStyle w:val="Hyperlink"/>
                <w:rFonts w:ascii="Times New Roman" w:eastAsiaTheme="minorHAnsi" w:hAnsi="Times New Roman" w:cs="Times New Roman"/>
                <w:noProof/>
                <w:color w:val="161718" w:themeColor="text1"/>
                <w:sz w:val="24"/>
                <w:szCs w:val="24"/>
                <w:rPrChange w:id="138" w:author="Windows User" w:date="2018-02-05T21:55:00Z">
                  <w:rPr>
                    <w:rStyle w:val="Hyperlink"/>
                    <w:rFonts w:eastAsiaTheme="minorHAnsi"/>
                    <w:noProof/>
                  </w:rPr>
                </w:rPrChange>
              </w:rPr>
              <w:t>Scaling the feature</w:t>
            </w:r>
            <w:r w:rsidRPr="005F580A">
              <w:rPr>
                <w:rFonts w:ascii="Times New Roman" w:hAnsi="Times New Roman" w:cs="Times New Roman"/>
                <w:noProof/>
                <w:webHidden/>
                <w:color w:val="161718" w:themeColor="text1"/>
                <w:sz w:val="24"/>
                <w:szCs w:val="24"/>
                <w:rPrChange w:id="139" w:author="Windows User" w:date="2018-02-05T21:55:00Z">
                  <w:rPr>
                    <w:noProof/>
                    <w:webHidden/>
                  </w:rPr>
                </w:rPrChange>
              </w:rPr>
              <w:tab/>
            </w:r>
            <w:r w:rsidRPr="005F580A">
              <w:rPr>
                <w:rFonts w:ascii="Times New Roman" w:hAnsi="Times New Roman" w:cs="Times New Roman"/>
                <w:noProof/>
                <w:webHidden/>
                <w:color w:val="161718" w:themeColor="text1"/>
                <w:sz w:val="24"/>
                <w:szCs w:val="24"/>
                <w:rPrChange w:id="140" w:author="Windows User" w:date="2018-02-05T21:55:00Z">
                  <w:rPr>
                    <w:noProof/>
                    <w:webHidden/>
                  </w:rPr>
                </w:rPrChange>
              </w:rPr>
              <w:fldChar w:fldCharType="begin"/>
            </w:r>
            <w:r w:rsidRPr="005F580A">
              <w:rPr>
                <w:rFonts w:ascii="Times New Roman" w:hAnsi="Times New Roman" w:cs="Times New Roman"/>
                <w:noProof/>
                <w:webHidden/>
                <w:color w:val="161718" w:themeColor="text1"/>
                <w:sz w:val="24"/>
                <w:szCs w:val="24"/>
                <w:rPrChange w:id="141" w:author="Windows User" w:date="2018-02-05T21:55:00Z">
                  <w:rPr>
                    <w:noProof/>
                    <w:webHidden/>
                  </w:rPr>
                </w:rPrChange>
              </w:rPr>
              <w:instrText xml:space="preserve"> PAGEREF _Toc505628201 \h </w:instrText>
            </w:r>
          </w:ins>
          <w:r w:rsidRPr="005F580A">
            <w:rPr>
              <w:rFonts w:ascii="Times New Roman" w:hAnsi="Times New Roman" w:cs="Times New Roman"/>
              <w:noProof/>
              <w:webHidden/>
              <w:color w:val="161718" w:themeColor="text1"/>
              <w:sz w:val="24"/>
              <w:szCs w:val="24"/>
              <w:rPrChange w:id="142" w:author="Windows User" w:date="2018-02-05T21:55:00Z">
                <w:rPr>
                  <w:rFonts w:ascii="Times New Roman" w:hAnsi="Times New Roman" w:cs="Times New Roman"/>
                  <w:noProof/>
                  <w:webHidden/>
                  <w:color w:val="161718" w:themeColor="text1"/>
                  <w:sz w:val="24"/>
                  <w:szCs w:val="24"/>
                </w:rPr>
              </w:rPrChange>
            </w:rPr>
          </w:r>
          <w:r w:rsidRPr="005F580A">
            <w:rPr>
              <w:rFonts w:ascii="Times New Roman" w:hAnsi="Times New Roman" w:cs="Times New Roman"/>
              <w:noProof/>
              <w:webHidden/>
              <w:color w:val="161718" w:themeColor="text1"/>
              <w:sz w:val="24"/>
              <w:szCs w:val="24"/>
              <w:rPrChange w:id="143" w:author="Windows User" w:date="2018-02-05T21:55:00Z">
                <w:rPr>
                  <w:noProof/>
                  <w:webHidden/>
                </w:rPr>
              </w:rPrChange>
            </w:rPr>
            <w:fldChar w:fldCharType="separate"/>
          </w:r>
          <w:ins w:id="144" w:author="Windows User" w:date="2018-02-05T21:07:00Z">
            <w:r w:rsidRPr="005F580A">
              <w:rPr>
                <w:rFonts w:ascii="Times New Roman" w:hAnsi="Times New Roman" w:cs="Times New Roman"/>
                <w:noProof/>
                <w:webHidden/>
                <w:color w:val="161718" w:themeColor="text1"/>
                <w:sz w:val="24"/>
                <w:szCs w:val="24"/>
                <w:rPrChange w:id="145" w:author="Windows User" w:date="2018-02-05T21:55:00Z">
                  <w:rPr>
                    <w:noProof/>
                    <w:webHidden/>
                  </w:rPr>
                </w:rPrChange>
              </w:rPr>
              <w:t>7</w:t>
            </w:r>
            <w:r w:rsidRPr="005F580A">
              <w:rPr>
                <w:rFonts w:ascii="Times New Roman" w:hAnsi="Times New Roman" w:cs="Times New Roman"/>
                <w:noProof/>
                <w:webHidden/>
                <w:color w:val="161718" w:themeColor="text1"/>
                <w:sz w:val="24"/>
                <w:szCs w:val="24"/>
                <w:rPrChange w:id="146" w:author="Windows User" w:date="2018-02-05T21:55:00Z">
                  <w:rPr>
                    <w:noProof/>
                    <w:webHidden/>
                  </w:rPr>
                </w:rPrChange>
              </w:rPr>
              <w:fldChar w:fldCharType="end"/>
            </w:r>
            <w:r w:rsidRPr="005F580A">
              <w:rPr>
                <w:rStyle w:val="Hyperlink"/>
                <w:rFonts w:ascii="Times New Roman" w:hAnsi="Times New Roman" w:cs="Times New Roman"/>
                <w:noProof/>
                <w:color w:val="161718" w:themeColor="text1"/>
                <w:sz w:val="24"/>
                <w:szCs w:val="24"/>
                <w:rPrChange w:id="147" w:author="Windows User" w:date="2018-02-05T21:55:00Z">
                  <w:rPr>
                    <w:rStyle w:val="Hyperlink"/>
                    <w:noProof/>
                  </w:rPr>
                </w:rPrChange>
              </w:rPr>
              <w:fldChar w:fldCharType="end"/>
            </w:r>
          </w:ins>
        </w:p>
        <w:p w:rsidR="008862FB" w:rsidRPr="005F580A" w:rsidRDefault="008862FB">
          <w:pPr>
            <w:pStyle w:val="TOC2"/>
            <w:tabs>
              <w:tab w:val="right" w:leader="dot" w:pos="9926"/>
            </w:tabs>
            <w:rPr>
              <w:ins w:id="148" w:author="Windows User" w:date="2018-02-05T21:07:00Z"/>
              <w:rFonts w:ascii="Times New Roman" w:hAnsi="Times New Roman" w:cs="Times New Roman"/>
              <w:noProof/>
              <w:color w:val="161718" w:themeColor="text1"/>
              <w:sz w:val="24"/>
              <w:szCs w:val="24"/>
              <w:rPrChange w:id="149" w:author="Windows User" w:date="2018-02-05T21:55:00Z">
                <w:rPr>
                  <w:ins w:id="150" w:author="Windows User" w:date="2018-02-05T21:07:00Z"/>
                  <w:noProof/>
                  <w:color w:val="auto"/>
                  <w:sz w:val="22"/>
                </w:rPr>
              </w:rPrChange>
            </w:rPr>
          </w:pPr>
          <w:ins w:id="151" w:author="Windows User" w:date="2018-02-05T21:07:00Z">
            <w:r w:rsidRPr="005F580A">
              <w:rPr>
                <w:rStyle w:val="Hyperlink"/>
                <w:rFonts w:ascii="Times New Roman" w:hAnsi="Times New Roman" w:cs="Times New Roman"/>
                <w:noProof/>
                <w:color w:val="161718" w:themeColor="text1"/>
                <w:sz w:val="24"/>
                <w:szCs w:val="24"/>
                <w:rPrChange w:id="152" w:author="Windows User" w:date="2018-02-05T21:55:00Z">
                  <w:rPr>
                    <w:rStyle w:val="Hyperlink"/>
                    <w:noProof/>
                  </w:rPr>
                </w:rPrChange>
              </w:rPr>
              <w:fldChar w:fldCharType="begin"/>
            </w:r>
            <w:r w:rsidRPr="005F580A">
              <w:rPr>
                <w:rStyle w:val="Hyperlink"/>
                <w:rFonts w:ascii="Times New Roman" w:hAnsi="Times New Roman" w:cs="Times New Roman"/>
                <w:noProof/>
                <w:color w:val="161718" w:themeColor="text1"/>
                <w:sz w:val="24"/>
                <w:szCs w:val="24"/>
                <w:rPrChange w:id="153" w:author="Windows User" w:date="2018-02-05T21:55:00Z">
                  <w:rPr>
                    <w:rStyle w:val="Hyperlink"/>
                    <w:noProof/>
                  </w:rPr>
                </w:rPrChange>
              </w:rPr>
              <w:instrText xml:space="preserve"> </w:instrText>
            </w:r>
            <w:r w:rsidRPr="005F580A">
              <w:rPr>
                <w:rFonts w:ascii="Times New Roman" w:hAnsi="Times New Roman" w:cs="Times New Roman"/>
                <w:noProof/>
                <w:color w:val="161718" w:themeColor="text1"/>
                <w:sz w:val="24"/>
                <w:szCs w:val="24"/>
                <w:rPrChange w:id="154" w:author="Windows User" w:date="2018-02-05T21:55:00Z">
                  <w:rPr>
                    <w:noProof/>
                  </w:rPr>
                </w:rPrChange>
              </w:rPr>
              <w:instrText>HYPERLINK \l "_Toc505628202"</w:instrText>
            </w:r>
            <w:r w:rsidRPr="005F580A">
              <w:rPr>
                <w:rStyle w:val="Hyperlink"/>
                <w:rFonts w:ascii="Times New Roman" w:hAnsi="Times New Roman" w:cs="Times New Roman"/>
                <w:noProof/>
                <w:color w:val="161718" w:themeColor="text1"/>
                <w:sz w:val="24"/>
                <w:szCs w:val="24"/>
                <w:rPrChange w:id="155" w:author="Windows User" w:date="2018-02-05T21:55:00Z">
                  <w:rPr>
                    <w:rStyle w:val="Hyperlink"/>
                    <w:noProof/>
                  </w:rPr>
                </w:rPrChange>
              </w:rPr>
              <w:instrText xml:space="preserve"> </w:instrText>
            </w:r>
            <w:r w:rsidRPr="005F580A">
              <w:rPr>
                <w:rStyle w:val="Hyperlink"/>
                <w:rFonts w:ascii="Times New Roman" w:hAnsi="Times New Roman" w:cs="Times New Roman"/>
                <w:noProof/>
                <w:color w:val="161718" w:themeColor="text1"/>
                <w:sz w:val="24"/>
                <w:szCs w:val="24"/>
                <w:rPrChange w:id="156" w:author="Windows User" w:date="2018-02-05T21:55:00Z">
                  <w:rPr>
                    <w:rStyle w:val="Hyperlink"/>
                    <w:noProof/>
                  </w:rPr>
                </w:rPrChange>
              </w:rPr>
              <w:fldChar w:fldCharType="separate"/>
            </w:r>
            <w:r w:rsidRPr="005F580A">
              <w:rPr>
                <w:rStyle w:val="Hyperlink"/>
                <w:rFonts w:ascii="Times New Roman" w:eastAsiaTheme="minorHAnsi" w:hAnsi="Times New Roman" w:cs="Times New Roman"/>
                <w:noProof/>
                <w:color w:val="161718" w:themeColor="text1"/>
                <w:sz w:val="24"/>
                <w:szCs w:val="24"/>
                <w:rPrChange w:id="157" w:author="Windows User" w:date="2018-02-05T21:55:00Z">
                  <w:rPr>
                    <w:rStyle w:val="Hyperlink"/>
                    <w:rFonts w:eastAsiaTheme="minorHAnsi"/>
                    <w:noProof/>
                  </w:rPr>
                </w:rPrChange>
              </w:rPr>
              <w:t>Selecting final features</w:t>
            </w:r>
            <w:r w:rsidRPr="005F580A">
              <w:rPr>
                <w:rFonts w:ascii="Times New Roman" w:hAnsi="Times New Roman" w:cs="Times New Roman"/>
                <w:noProof/>
                <w:webHidden/>
                <w:color w:val="161718" w:themeColor="text1"/>
                <w:sz w:val="24"/>
                <w:szCs w:val="24"/>
                <w:rPrChange w:id="158" w:author="Windows User" w:date="2018-02-05T21:55:00Z">
                  <w:rPr>
                    <w:noProof/>
                    <w:webHidden/>
                  </w:rPr>
                </w:rPrChange>
              </w:rPr>
              <w:tab/>
            </w:r>
            <w:r w:rsidRPr="005F580A">
              <w:rPr>
                <w:rFonts w:ascii="Times New Roman" w:hAnsi="Times New Roman" w:cs="Times New Roman"/>
                <w:noProof/>
                <w:webHidden/>
                <w:color w:val="161718" w:themeColor="text1"/>
                <w:sz w:val="24"/>
                <w:szCs w:val="24"/>
                <w:rPrChange w:id="159" w:author="Windows User" w:date="2018-02-05T21:55:00Z">
                  <w:rPr>
                    <w:noProof/>
                    <w:webHidden/>
                  </w:rPr>
                </w:rPrChange>
              </w:rPr>
              <w:fldChar w:fldCharType="begin"/>
            </w:r>
            <w:r w:rsidRPr="005F580A">
              <w:rPr>
                <w:rFonts w:ascii="Times New Roman" w:hAnsi="Times New Roman" w:cs="Times New Roman"/>
                <w:noProof/>
                <w:webHidden/>
                <w:color w:val="161718" w:themeColor="text1"/>
                <w:sz w:val="24"/>
                <w:szCs w:val="24"/>
                <w:rPrChange w:id="160" w:author="Windows User" w:date="2018-02-05T21:55:00Z">
                  <w:rPr>
                    <w:noProof/>
                    <w:webHidden/>
                  </w:rPr>
                </w:rPrChange>
              </w:rPr>
              <w:instrText xml:space="preserve"> PAGEREF _Toc505628202 \h </w:instrText>
            </w:r>
          </w:ins>
          <w:r w:rsidRPr="005F580A">
            <w:rPr>
              <w:rFonts w:ascii="Times New Roman" w:hAnsi="Times New Roman" w:cs="Times New Roman"/>
              <w:noProof/>
              <w:webHidden/>
              <w:color w:val="161718" w:themeColor="text1"/>
              <w:sz w:val="24"/>
              <w:szCs w:val="24"/>
              <w:rPrChange w:id="161" w:author="Windows User" w:date="2018-02-05T21:55:00Z">
                <w:rPr>
                  <w:rFonts w:ascii="Times New Roman" w:hAnsi="Times New Roman" w:cs="Times New Roman"/>
                  <w:noProof/>
                  <w:webHidden/>
                  <w:color w:val="161718" w:themeColor="text1"/>
                  <w:sz w:val="24"/>
                  <w:szCs w:val="24"/>
                </w:rPr>
              </w:rPrChange>
            </w:rPr>
          </w:r>
          <w:r w:rsidRPr="005F580A">
            <w:rPr>
              <w:rFonts w:ascii="Times New Roman" w:hAnsi="Times New Roman" w:cs="Times New Roman"/>
              <w:noProof/>
              <w:webHidden/>
              <w:color w:val="161718" w:themeColor="text1"/>
              <w:sz w:val="24"/>
              <w:szCs w:val="24"/>
              <w:rPrChange w:id="162" w:author="Windows User" w:date="2018-02-05T21:55:00Z">
                <w:rPr>
                  <w:noProof/>
                  <w:webHidden/>
                </w:rPr>
              </w:rPrChange>
            </w:rPr>
            <w:fldChar w:fldCharType="separate"/>
          </w:r>
          <w:ins w:id="163" w:author="Windows User" w:date="2018-02-05T21:07:00Z">
            <w:r w:rsidRPr="005F580A">
              <w:rPr>
                <w:rFonts w:ascii="Times New Roman" w:hAnsi="Times New Roman" w:cs="Times New Roman"/>
                <w:noProof/>
                <w:webHidden/>
                <w:color w:val="161718" w:themeColor="text1"/>
                <w:sz w:val="24"/>
                <w:szCs w:val="24"/>
                <w:rPrChange w:id="164" w:author="Windows User" w:date="2018-02-05T21:55:00Z">
                  <w:rPr>
                    <w:noProof/>
                    <w:webHidden/>
                  </w:rPr>
                </w:rPrChange>
              </w:rPr>
              <w:t>7</w:t>
            </w:r>
            <w:r w:rsidRPr="005F580A">
              <w:rPr>
                <w:rFonts w:ascii="Times New Roman" w:hAnsi="Times New Roman" w:cs="Times New Roman"/>
                <w:noProof/>
                <w:webHidden/>
                <w:color w:val="161718" w:themeColor="text1"/>
                <w:sz w:val="24"/>
                <w:szCs w:val="24"/>
                <w:rPrChange w:id="165" w:author="Windows User" w:date="2018-02-05T21:55:00Z">
                  <w:rPr>
                    <w:noProof/>
                    <w:webHidden/>
                  </w:rPr>
                </w:rPrChange>
              </w:rPr>
              <w:fldChar w:fldCharType="end"/>
            </w:r>
            <w:r w:rsidRPr="005F580A">
              <w:rPr>
                <w:rStyle w:val="Hyperlink"/>
                <w:rFonts w:ascii="Times New Roman" w:hAnsi="Times New Roman" w:cs="Times New Roman"/>
                <w:noProof/>
                <w:color w:val="161718" w:themeColor="text1"/>
                <w:sz w:val="24"/>
                <w:szCs w:val="24"/>
                <w:rPrChange w:id="166" w:author="Windows User" w:date="2018-02-05T21:55:00Z">
                  <w:rPr>
                    <w:rStyle w:val="Hyperlink"/>
                    <w:noProof/>
                  </w:rPr>
                </w:rPrChange>
              </w:rPr>
              <w:fldChar w:fldCharType="end"/>
            </w:r>
          </w:ins>
        </w:p>
        <w:p w:rsidR="008862FB" w:rsidRPr="005F580A" w:rsidRDefault="008862FB">
          <w:pPr>
            <w:pStyle w:val="TOC1"/>
            <w:tabs>
              <w:tab w:val="right" w:leader="dot" w:pos="9926"/>
            </w:tabs>
            <w:rPr>
              <w:ins w:id="167" w:author="Windows User" w:date="2018-02-05T21:07:00Z"/>
              <w:rFonts w:ascii="Times New Roman" w:hAnsi="Times New Roman" w:cs="Times New Roman"/>
              <w:noProof/>
              <w:color w:val="161718" w:themeColor="text1"/>
              <w:sz w:val="24"/>
              <w:szCs w:val="24"/>
              <w:rPrChange w:id="168" w:author="Windows User" w:date="2018-02-05T21:55:00Z">
                <w:rPr>
                  <w:ins w:id="169" w:author="Windows User" w:date="2018-02-05T21:07:00Z"/>
                  <w:noProof/>
                  <w:color w:val="auto"/>
                  <w:sz w:val="22"/>
                </w:rPr>
              </w:rPrChange>
            </w:rPr>
          </w:pPr>
          <w:ins w:id="170" w:author="Windows User" w:date="2018-02-05T21:07:00Z">
            <w:r w:rsidRPr="005F580A">
              <w:rPr>
                <w:rStyle w:val="Hyperlink"/>
                <w:rFonts w:ascii="Times New Roman" w:hAnsi="Times New Roman" w:cs="Times New Roman"/>
                <w:noProof/>
                <w:color w:val="161718" w:themeColor="text1"/>
                <w:sz w:val="24"/>
                <w:szCs w:val="24"/>
                <w:rPrChange w:id="171" w:author="Windows User" w:date="2018-02-05T21:55:00Z">
                  <w:rPr>
                    <w:rStyle w:val="Hyperlink"/>
                    <w:noProof/>
                  </w:rPr>
                </w:rPrChange>
              </w:rPr>
              <w:fldChar w:fldCharType="begin"/>
            </w:r>
            <w:r w:rsidRPr="005F580A">
              <w:rPr>
                <w:rStyle w:val="Hyperlink"/>
                <w:rFonts w:ascii="Times New Roman" w:hAnsi="Times New Roman" w:cs="Times New Roman"/>
                <w:noProof/>
                <w:color w:val="161718" w:themeColor="text1"/>
                <w:sz w:val="24"/>
                <w:szCs w:val="24"/>
                <w:rPrChange w:id="172" w:author="Windows User" w:date="2018-02-05T21:55:00Z">
                  <w:rPr>
                    <w:rStyle w:val="Hyperlink"/>
                    <w:noProof/>
                  </w:rPr>
                </w:rPrChange>
              </w:rPr>
              <w:instrText xml:space="preserve"> </w:instrText>
            </w:r>
            <w:r w:rsidRPr="005F580A">
              <w:rPr>
                <w:rFonts w:ascii="Times New Roman" w:hAnsi="Times New Roman" w:cs="Times New Roman"/>
                <w:noProof/>
                <w:color w:val="161718" w:themeColor="text1"/>
                <w:sz w:val="24"/>
                <w:szCs w:val="24"/>
                <w:rPrChange w:id="173" w:author="Windows User" w:date="2018-02-05T21:55:00Z">
                  <w:rPr>
                    <w:noProof/>
                  </w:rPr>
                </w:rPrChange>
              </w:rPr>
              <w:instrText>HYPERLINK \l "_Toc505628203"</w:instrText>
            </w:r>
            <w:r w:rsidRPr="005F580A">
              <w:rPr>
                <w:rStyle w:val="Hyperlink"/>
                <w:rFonts w:ascii="Times New Roman" w:hAnsi="Times New Roman" w:cs="Times New Roman"/>
                <w:noProof/>
                <w:color w:val="161718" w:themeColor="text1"/>
                <w:sz w:val="24"/>
                <w:szCs w:val="24"/>
                <w:rPrChange w:id="174" w:author="Windows User" w:date="2018-02-05T21:55:00Z">
                  <w:rPr>
                    <w:rStyle w:val="Hyperlink"/>
                    <w:noProof/>
                  </w:rPr>
                </w:rPrChange>
              </w:rPr>
              <w:instrText xml:space="preserve"> </w:instrText>
            </w:r>
            <w:r w:rsidRPr="005F580A">
              <w:rPr>
                <w:rStyle w:val="Hyperlink"/>
                <w:rFonts w:ascii="Times New Roman" w:hAnsi="Times New Roman" w:cs="Times New Roman"/>
                <w:noProof/>
                <w:color w:val="161718" w:themeColor="text1"/>
                <w:sz w:val="24"/>
                <w:szCs w:val="24"/>
                <w:rPrChange w:id="175" w:author="Windows User" w:date="2018-02-05T21:55:00Z">
                  <w:rPr>
                    <w:rStyle w:val="Hyperlink"/>
                    <w:noProof/>
                  </w:rPr>
                </w:rPrChange>
              </w:rPr>
              <w:fldChar w:fldCharType="separate"/>
            </w:r>
            <w:r w:rsidRPr="005F580A">
              <w:rPr>
                <w:rStyle w:val="Hyperlink"/>
                <w:rFonts w:ascii="Times New Roman" w:eastAsiaTheme="minorHAnsi" w:hAnsi="Times New Roman" w:cs="Times New Roman"/>
                <w:noProof/>
                <w:color w:val="161718" w:themeColor="text1"/>
                <w:sz w:val="24"/>
                <w:szCs w:val="24"/>
                <w:rPrChange w:id="176" w:author="Windows User" w:date="2018-02-05T21:55:00Z">
                  <w:rPr>
                    <w:rStyle w:val="Hyperlink"/>
                    <w:rFonts w:eastAsiaTheme="minorHAnsi"/>
                    <w:noProof/>
                  </w:rPr>
                </w:rPrChange>
              </w:rPr>
              <w:t>Machine Learning Algorithms to implement</w:t>
            </w:r>
            <w:r w:rsidRPr="005F580A">
              <w:rPr>
                <w:rFonts w:ascii="Times New Roman" w:hAnsi="Times New Roman" w:cs="Times New Roman"/>
                <w:noProof/>
                <w:webHidden/>
                <w:color w:val="161718" w:themeColor="text1"/>
                <w:sz w:val="24"/>
                <w:szCs w:val="24"/>
                <w:rPrChange w:id="177" w:author="Windows User" w:date="2018-02-05T21:55:00Z">
                  <w:rPr>
                    <w:noProof/>
                    <w:webHidden/>
                  </w:rPr>
                </w:rPrChange>
              </w:rPr>
              <w:tab/>
            </w:r>
            <w:r w:rsidRPr="005F580A">
              <w:rPr>
                <w:rFonts w:ascii="Times New Roman" w:hAnsi="Times New Roman" w:cs="Times New Roman"/>
                <w:noProof/>
                <w:webHidden/>
                <w:color w:val="161718" w:themeColor="text1"/>
                <w:sz w:val="24"/>
                <w:szCs w:val="24"/>
                <w:rPrChange w:id="178" w:author="Windows User" w:date="2018-02-05T21:55:00Z">
                  <w:rPr>
                    <w:noProof/>
                    <w:webHidden/>
                  </w:rPr>
                </w:rPrChange>
              </w:rPr>
              <w:fldChar w:fldCharType="begin"/>
            </w:r>
            <w:r w:rsidRPr="005F580A">
              <w:rPr>
                <w:rFonts w:ascii="Times New Roman" w:hAnsi="Times New Roman" w:cs="Times New Roman"/>
                <w:noProof/>
                <w:webHidden/>
                <w:color w:val="161718" w:themeColor="text1"/>
                <w:sz w:val="24"/>
                <w:szCs w:val="24"/>
                <w:rPrChange w:id="179" w:author="Windows User" w:date="2018-02-05T21:55:00Z">
                  <w:rPr>
                    <w:noProof/>
                    <w:webHidden/>
                  </w:rPr>
                </w:rPrChange>
              </w:rPr>
              <w:instrText xml:space="preserve"> PAGEREF _Toc505628203 \h </w:instrText>
            </w:r>
          </w:ins>
          <w:r w:rsidRPr="005F580A">
            <w:rPr>
              <w:rFonts w:ascii="Times New Roman" w:hAnsi="Times New Roman" w:cs="Times New Roman"/>
              <w:noProof/>
              <w:webHidden/>
              <w:color w:val="161718" w:themeColor="text1"/>
              <w:sz w:val="24"/>
              <w:szCs w:val="24"/>
              <w:rPrChange w:id="180" w:author="Windows User" w:date="2018-02-05T21:55:00Z">
                <w:rPr>
                  <w:rFonts w:ascii="Times New Roman" w:hAnsi="Times New Roman" w:cs="Times New Roman"/>
                  <w:noProof/>
                  <w:webHidden/>
                  <w:color w:val="161718" w:themeColor="text1"/>
                  <w:sz w:val="24"/>
                  <w:szCs w:val="24"/>
                </w:rPr>
              </w:rPrChange>
            </w:rPr>
          </w:r>
          <w:r w:rsidRPr="005F580A">
            <w:rPr>
              <w:rFonts w:ascii="Times New Roman" w:hAnsi="Times New Roman" w:cs="Times New Roman"/>
              <w:noProof/>
              <w:webHidden/>
              <w:color w:val="161718" w:themeColor="text1"/>
              <w:sz w:val="24"/>
              <w:szCs w:val="24"/>
              <w:rPrChange w:id="181" w:author="Windows User" w:date="2018-02-05T21:55:00Z">
                <w:rPr>
                  <w:noProof/>
                  <w:webHidden/>
                </w:rPr>
              </w:rPrChange>
            </w:rPr>
            <w:fldChar w:fldCharType="separate"/>
          </w:r>
          <w:ins w:id="182" w:author="Windows User" w:date="2018-02-05T21:07:00Z">
            <w:r w:rsidRPr="005F580A">
              <w:rPr>
                <w:rFonts w:ascii="Times New Roman" w:hAnsi="Times New Roman" w:cs="Times New Roman"/>
                <w:noProof/>
                <w:webHidden/>
                <w:color w:val="161718" w:themeColor="text1"/>
                <w:sz w:val="24"/>
                <w:szCs w:val="24"/>
                <w:rPrChange w:id="183" w:author="Windows User" w:date="2018-02-05T21:55:00Z">
                  <w:rPr>
                    <w:noProof/>
                    <w:webHidden/>
                  </w:rPr>
                </w:rPrChange>
              </w:rPr>
              <w:t>8</w:t>
            </w:r>
            <w:r w:rsidRPr="005F580A">
              <w:rPr>
                <w:rFonts w:ascii="Times New Roman" w:hAnsi="Times New Roman" w:cs="Times New Roman"/>
                <w:noProof/>
                <w:webHidden/>
                <w:color w:val="161718" w:themeColor="text1"/>
                <w:sz w:val="24"/>
                <w:szCs w:val="24"/>
                <w:rPrChange w:id="184" w:author="Windows User" w:date="2018-02-05T21:55:00Z">
                  <w:rPr>
                    <w:noProof/>
                    <w:webHidden/>
                  </w:rPr>
                </w:rPrChange>
              </w:rPr>
              <w:fldChar w:fldCharType="end"/>
            </w:r>
            <w:r w:rsidRPr="005F580A">
              <w:rPr>
                <w:rStyle w:val="Hyperlink"/>
                <w:rFonts w:ascii="Times New Roman" w:hAnsi="Times New Roman" w:cs="Times New Roman"/>
                <w:noProof/>
                <w:color w:val="161718" w:themeColor="text1"/>
                <w:sz w:val="24"/>
                <w:szCs w:val="24"/>
                <w:rPrChange w:id="185" w:author="Windows User" w:date="2018-02-05T21:55:00Z">
                  <w:rPr>
                    <w:rStyle w:val="Hyperlink"/>
                    <w:noProof/>
                  </w:rPr>
                </w:rPrChange>
              </w:rPr>
              <w:fldChar w:fldCharType="end"/>
            </w:r>
          </w:ins>
        </w:p>
        <w:p w:rsidR="008862FB" w:rsidRPr="005F580A" w:rsidRDefault="008862FB">
          <w:pPr>
            <w:pStyle w:val="TOC2"/>
            <w:tabs>
              <w:tab w:val="right" w:leader="dot" w:pos="9926"/>
            </w:tabs>
            <w:rPr>
              <w:ins w:id="186" w:author="Windows User" w:date="2018-02-05T21:07:00Z"/>
              <w:rFonts w:ascii="Times New Roman" w:hAnsi="Times New Roman" w:cs="Times New Roman"/>
              <w:noProof/>
              <w:color w:val="161718" w:themeColor="text1"/>
              <w:sz w:val="24"/>
              <w:szCs w:val="24"/>
              <w:rPrChange w:id="187" w:author="Windows User" w:date="2018-02-05T21:55:00Z">
                <w:rPr>
                  <w:ins w:id="188" w:author="Windows User" w:date="2018-02-05T21:07:00Z"/>
                  <w:noProof/>
                  <w:color w:val="auto"/>
                  <w:sz w:val="22"/>
                </w:rPr>
              </w:rPrChange>
            </w:rPr>
          </w:pPr>
          <w:ins w:id="189" w:author="Windows User" w:date="2018-02-05T21:07:00Z">
            <w:r w:rsidRPr="005F580A">
              <w:rPr>
                <w:rStyle w:val="Hyperlink"/>
                <w:rFonts w:ascii="Times New Roman" w:hAnsi="Times New Roman" w:cs="Times New Roman"/>
                <w:noProof/>
                <w:color w:val="161718" w:themeColor="text1"/>
                <w:sz w:val="24"/>
                <w:szCs w:val="24"/>
                <w:rPrChange w:id="190" w:author="Windows User" w:date="2018-02-05T21:55:00Z">
                  <w:rPr>
                    <w:rStyle w:val="Hyperlink"/>
                    <w:noProof/>
                  </w:rPr>
                </w:rPrChange>
              </w:rPr>
              <w:fldChar w:fldCharType="begin"/>
            </w:r>
            <w:r w:rsidRPr="005F580A">
              <w:rPr>
                <w:rStyle w:val="Hyperlink"/>
                <w:rFonts w:ascii="Times New Roman" w:hAnsi="Times New Roman" w:cs="Times New Roman"/>
                <w:noProof/>
                <w:color w:val="161718" w:themeColor="text1"/>
                <w:sz w:val="24"/>
                <w:szCs w:val="24"/>
                <w:rPrChange w:id="191" w:author="Windows User" w:date="2018-02-05T21:55:00Z">
                  <w:rPr>
                    <w:rStyle w:val="Hyperlink"/>
                    <w:noProof/>
                  </w:rPr>
                </w:rPrChange>
              </w:rPr>
              <w:instrText xml:space="preserve"> </w:instrText>
            </w:r>
            <w:r w:rsidRPr="005F580A">
              <w:rPr>
                <w:rFonts w:ascii="Times New Roman" w:hAnsi="Times New Roman" w:cs="Times New Roman"/>
                <w:noProof/>
                <w:color w:val="161718" w:themeColor="text1"/>
                <w:sz w:val="24"/>
                <w:szCs w:val="24"/>
                <w:rPrChange w:id="192" w:author="Windows User" w:date="2018-02-05T21:55:00Z">
                  <w:rPr>
                    <w:noProof/>
                  </w:rPr>
                </w:rPrChange>
              </w:rPr>
              <w:instrText>HYPERLINK \l "_Toc505628204"</w:instrText>
            </w:r>
            <w:r w:rsidRPr="005F580A">
              <w:rPr>
                <w:rStyle w:val="Hyperlink"/>
                <w:rFonts w:ascii="Times New Roman" w:hAnsi="Times New Roman" w:cs="Times New Roman"/>
                <w:noProof/>
                <w:color w:val="161718" w:themeColor="text1"/>
                <w:sz w:val="24"/>
                <w:szCs w:val="24"/>
                <w:rPrChange w:id="193" w:author="Windows User" w:date="2018-02-05T21:55:00Z">
                  <w:rPr>
                    <w:rStyle w:val="Hyperlink"/>
                    <w:noProof/>
                  </w:rPr>
                </w:rPrChange>
              </w:rPr>
              <w:instrText xml:space="preserve"> </w:instrText>
            </w:r>
            <w:r w:rsidRPr="005F580A">
              <w:rPr>
                <w:rStyle w:val="Hyperlink"/>
                <w:rFonts w:ascii="Times New Roman" w:hAnsi="Times New Roman" w:cs="Times New Roman"/>
                <w:noProof/>
                <w:color w:val="161718" w:themeColor="text1"/>
                <w:sz w:val="24"/>
                <w:szCs w:val="24"/>
                <w:rPrChange w:id="194" w:author="Windows User" w:date="2018-02-05T21:55:00Z">
                  <w:rPr>
                    <w:rStyle w:val="Hyperlink"/>
                    <w:noProof/>
                  </w:rPr>
                </w:rPrChange>
              </w:rPr>
              <w:fldChar w:fldCharType="separate"/>
            </w:r>
            <w:r w:rsidRPr="005F580A">
              <w:rPr>
                <w:rStyle w:val="Hyperlink"/>
                <w:rFonts w:ascii="Times New Roman" w:eastAsiaTheme="minorHAnsi" w:hAnsi="Times New Roman" w:cs="Times New Roman"/>
                <w:noProof/>
                <w:color w:val="161718" w:themeColor="text1"/>
                <w:sz w:val="24"/>
                <w:szCs w:val="24"/>
                <w:rPrChange w:id="195" w:author="Windows User" w:date="2018-02-05T21:55:00Z">
                  <w:rPr>
                    <w:rStyle w:val="Hyperlink"/>
                    <w:rFonts w:eastAsiaTheme="minorHAnsi"/>
                    <w:noProof/>
                  </w:rPr>
                </w:rPrChange>
              </w:rPr>
              <w:t>Pick an algorithm</w:t>
            </w:r>
            <w:r w:rsidRPr="005F580A">
              <w:rPr>
                <w:rFonts w:ascii="Times New Roman" w:hAnsi="Times New Roman" w:cs="Times New Roman"/>
                <w:noProof/>
                <w:webHidden/>
                <w:color w:val="161718" w:themeColor="text1"/>
                <w:sz w:val="24"/>
                <w:szCs w:val="24"/>
                <w:rPrChange w:id="196" w:author="Windows User" w:date="2018-02-05T21:55:00Z">
                  <w:rPr>
                    <w:noProof/>
                    <w:webHidden/>
                  </w:rPr>
                </w:rPrChange>
              </w:rPr>
              <w:tab/>
            </w:r>
            <w:r w:rsidRPr="005F580A">
              <w:rPr>
                <w:rFonts w:ascii="Times New Roman" w:hAnsi="Times New Roman" w:cs="Times New Roman"/>
                <w:noProof/>
                <w:webHidden/>
                <w:color w:val="161718" w:themeColor="text1"/>
                <w:sz w:val="24"/>
                <w:szCs w:val="24"/>
                <w:rPrChange w:id="197" w:author="Windows User" w:date="2018-02-05T21:55:00Z">
                  <w:rPr>
                    <w:noProof/>
                    <w:webHidden/>
                  </w:rPr>
                </w:rPrChange>
              </w:rPr>
              <w:fldChar w:fldCharType="begin"/>
            </w:r>
            <w:r w:rsidRPr="005F580A">
              <w:rPr>
                <w:rFonts w:ascii="Times New Roman" w:hAnsi="Times New Roman" w:cs="Times New Roman"/>
                <w:noProof/>
                <w:webHidden/>
                <w:color w:val="161718" w:themeColor="text1"/>
                <w:sz w:val="24"/>
                <w:szCs w:val="24"/>
                <w:rPrChange w:id="198" w:author="Windows User" w:date="2018-02-05T21:55:00Z">
                  <w:rPr>
                    <w:noProof/>
                    <w:webHidden/>
                  </w:rPr>
                </w:rPrChange>
              </w:rPr>
              <w:instrText xml:space="preserve"> PAGEREF _Toc505628204 \h </w:instrText>
            </w:r>
          </w:ins>
          <w:r w:rsidRPr="005F580A">
            <w:rPr>
              <w:rFonts w:ascii="Times New Roman" w:hAnsi="Times New Roman" w:cs="Times New Roman"/>
              <w:noProof/>
              <w:webHidden/>
              <w:color w:val="161718" w:themeColor="text1"/>
              <w:sz w:val="24"/>
              <w:szCs w:val="24"/>
              <w:rPrChange w:id="199" w:author="Windows User" w:date="2018-02-05T21:55:00Z">
                <w:rPr>
                  <w:rFonts w:ascii="Times New Roman" w:hAnsi="Times New Roman" w:cs="Times New Roman"/>
                  <w:noProof/>
                  <w:webHidden/>
                  <w:color w:val="161718" w:themeColor="text1"/>
                  <w:sz w:val="24"/>
                  <w:szCs w:val="24"/>
                </w:rPr>
              </w:rPrChange>
            </w:rPr>
          </w:r>
          <w:r w:rsidRPr="005F580A">
            <w:rPr>
              <w:rFonts w:ascii="Times New Roman" w:hAnsi="Times New Roman" w:cs="Times New Roman"/>
              <w:noProof/>
              <w:webHidden/>
              <w:color w:val="161718" w:themeColor="text1"/>
              <w:sz w:val="24"/>
              <w:szCs w:val="24"/>
              <w:rPrChange w:id="200" w:author="Windows User" w:date="2018-02-05T21:55:00Z">
                <w:rPr>
                  <w:noProof/>
                  <w:webHidden/>
                </w:rPr>
              </w:rPrChange>
            </w:rPr>
            <w:fldChar w:fldCharType="separate"/>
          </w:r>
          <w:ins w:id="201" w:author="Windows User" w:date="2018-02-05T21:07:00Z">
            <w:r w:rsidRPr="005F580A">
              <w:rPr>
                <w:rFonts w:ascii="Times New Roman" w:hAnsi="Times New Roman" w:cs="Times New Roman"/>
                <w:noProof/>
                <w:webHidden/>
                <w:color w:val="161718" w:themeColor="text1"/>
                <w:sz w:val="24"/>
                <w:szCs w:val="24"/>
                <w:rPrChange w:id="202" w:author="Windows User" w:date="2018-02-05T21:55:00Z">
                  <w:rPr>
                    <w:noProof/>
                    <w:webHidden/>
                  </w:rPr>
                </w:rPrChange>
              </w:rPr>
              <w:t>8</w:t>
            </w:r>
            <w:r w:rsidRPr="005F580A">
              <w:rPr>
                <w:rFonts w:ascii="Times New Roman" w:hAnsi="Times New Roman" w:cs="Times New Roman"/>
                <w:noProof/>
                <w:webHidden/>
                <w:color w:val="161718" w:themeColor="text1"/>
                <w:sz w:val="24"/>
                <w:szCs w:val="24"/>
                <w:rPrChange w:id="203" w:author="Windows User" w:date="2018-02-05T21:55:00Z">
                  <w:rPr>
                    <w:noProof/>
                    <w:webHidden/>
                  </w:rPr>
                </w:rPrChange>
              </w:rPr>
              <w:fldChar w:fldCharType="end"/>
            </w:r>
            <w:r w:rsidRPr="005F580A">
              <w:rPr>
                <w:rStyle w:val="Hyperlink"/>
                <w:rFonts w:ascii="Times New Roman" w:hAnsi="Times New Roman" w:cs="Times New Roman"/>
                <w:noProof/>
                <w:color w:val="161718" w:themeColor="text1"/>
                <w:sz w:val="24"/>
                <w:szCs w:val="24"/>
                <w:rPrChange w:id="204" w:author="Windows User" w:date="2018-02-05T21:55:00Z">
                  <w:rPr>
                    <w:rStyle w:val="Hyperlink"/>
                    <w:noProof/>
                  </w:rPr>
                </w:rPrChange>
              </w:rPr>
              <w:fldChar w:fldCharType="end"/>
            </w:r>
          </w:ins>
        </w:p>
        <w:p w:rsidR="008862FB" w:rsidRPr="005F580A" w:rsidRDefault="008862FB">
          <w:pPr>
            <w:pStyle w:val="TOC2"/>
            <w:tabs>
              <w:tab w:val="right" w:leader="dot" w:pos="9926"/>
            </w:tabs>
            <w:rPr>
              <w:ins w:id="205" w:author="Windows User" w:date="2018-02-05T21:07:00Z"/>
              <w:rFonts w:ascii="Times New Roman" w:hAnsi="Times New Roman" w:cs="Times New Roman"/>
              <w:noProof/>
              <w:color w:val="161718" w:themeColor="text1"/>
              <w:sz w:val="24"/>
              <w:szCs w:val="24"/>
              <w:rPrChange w:id="206" w:author="Windows User" w:date="2018-02-05T21:55:00Z">
                <w:rPr>
                  <w:ins w:id="207" w:author="Windows User" w:date="2018-02-05T21:07:00Z"/>
                  <w:noProof/>
                  <w:color w:val="auto"/>
                  <w:sz w:val="22"/>
                </w:rPr>
              </w:rPrChange>
            </w:rPr>
          </w:pPr>
          <w:ins w:id="208" w:author="Windows User" w:date="2018-02-05T21:07:00Z">
            <w:r w:rsidRPr="005F580A">
              <w:rPr>
                <w:rStyle w:val="Hyperlink"/>
                <w:rFonts w:ascii="Times New Roman" w:hAnsi="Times New Roman" w:cs="Times New Roman"/>
                <w:noProof/>
                <w:color w:val="161718" w:themeColor="text1"/>
                <w:sz w:val="24"/>
                <w:szCs w:val="24"/>
                <w:rPrChange w:id="209" w:author="Windows User" w:date="2018-02-05T21:55:00Z">
                  <w:rPr>
                    <w:rStyle w:val="Hyperlink"/>
                    <w:noProof/>
                  </w:rPr>
                </w:rPrChange>
              </w:rPr>
              <w:fldChar w:fldCharType="begin"/>
            </w:r>
            <w:r w:rsidRPr="005F580A">
              <w:rPr>
                <w:rStyle w:val="Hyperlink"/>
                <w:rFonts w:ascii="Times New Roman" w:hAnsi="Times New Roman" w:cs="Times New Roman"/>
                <w:noProof/>
                <w:color w:val="161718" w:themeColor="text1"/>
                <w:sz w:val="24"/>
                <w:szCs w:val="24"/>
                <w:rPrChange w:id="210" w:author="Windows User" w:date="2018-02-05T21:55:00Z">
                  <w:rPr>
                    <w:rStyle w:val="Hyperlink"/>
                    <w:noProof/>
                  </w:rPr>
                </w:rPrChange>
              </w:rPr>
              <w:instrText xml:space="preserve"> </w:instrText>
            </w:r>
            <w:r w:rsidRPr="005F580A">
              <w:rPr>
                <w:rFonts w:ascii="Times New Roman" w:hAnsi="Times New Roman" w:cs="Times New Roman"/>
                <w:noProof/>
                <w:color w:val="161718" w:themeColor="text1"/>
                <w:sz w:val="24"/>
                <w:szCs w:val="24"/>
                <w:rPrChange w:id="211" w:author="Windows User" w:date="2018-02-05T21:55:00Z">
                  <w:rPr>
                    <w:noProof/>
                  </w:rPr>
                </w:rPrChange>
              </w:rPr>
              <w:instrText>HYPERLINK \l "_Toc505628205"</w:instrText>
            </w:r>
            <w:r w:rsidRPr="005F580A">
              <w:rPr>
                <w:rStyle w:val="Hyperlink"/>
                <w:rFonts w:ascii="Times New Roman" w:hAnsi="Times New Roman" w:cs="Times New Roman"/>
                <w:noProof/>
                <w:color w:val="161718" w:themeColor="text1"/>
                <w:sz w:val="24"/>
                <w:szCs w:val="24"/>
                <w:rPrChange w:id="212" w:author="Windows User" w:date="2018-02-05T21:55:00Z">
                  <w:rPr>
                    <w:rStyle w:val="Hyperlink"/>
                    <w:noProof/>
                  </w:rPr>
                </w:rPrChange>
              </w:rPr>
              <w:instrText xml:space="preserve"> </w:instrText>
            </w:r>
            <w:r w:rsidRPr="005F580A">
              <w:rPr>
                <w:rStyle w:val="Hyperlink"/>
                <w:rFonts w:ascii="Times New Roman" w:hAnsi="Times New Roman" w:cs="Times New Roman"/>
                <w:noProof/>
                <w:color w:val="161718" w:themeColor="text1"/>
                <w:sz w:val="24"/>
                <w:szCs w:val="24"/>
                <w:rPrChange w:id="213" w:author="Windows User" w:date="2018-02-05T21:55:00Z">
                  <w:rPr>
                    <w:rStyle w:val="Hyperlink"/>
                    <w:noProof/>
                  </w:rPr>
                </w:rPrChange>
              </w:rPr>
              <w:fldChar w:fldCharType="separate"/>
            </w:r>
            <w:r w:rsidRPr="005F580A">
              <w:rPr>
                <w:rStyle w:val="Hyperlink"/>
                <w:rFonts w:ascii="Times New Roman" w:eastAsiaTheme="minorHAnsi" w:hAnsi="Times New Roman" w:cs="Times New Roman"/>
                <w:noProof/>
                <w:color w:val="161718" w:themeColor="text1"/>
                <w:sz w:val="24"/>
                <w:szCs w:val="24"/>
                <w:rPrChange w:id="214" w:author="Windows User" w:date="2018-02-05T21:55:00Z">
                  <w:rPr>
                    <w:rStyle w:val="Hyperlink"/>
                    <w:rFonts w:eastAsiaTheme="minorHAnsi"/>
                    <w:noProof/>
                  </w:rPr>
                </w:rPrChange>
              </w:rPr>
              <w:t>Tune the algorithm</w:t>
            </w:r>
            <w:r w:rsidRPr="005F580A">
              <w:rPr>
                <w:rFonts w:ascii="Times New Roman" w:hAnsi="Times New Roman" w:cs="Times New Roman"/>
                <w:noProof/>
                <w:webHidden/>
                <w:color w:val="161718" w:themeColor="text1"/>
                <w:sz w:val="24"/>
                <w:szCs w:val="24"/>
                <w:rPrChange w:id="215" w:author="Windows User" w:date="2018-02-05T21:55:00Z">
                  <w:rPr>
                    <w:noProof/>
                    <w:webHidden/>
                  </w:rPr>
                </w:rPrChange>
              </w:rPr>
              <w:tab/>
            </w:r>
            <w:r w:rsidRPr="005F580A">
              <w:rPr>
                <w:rFonts w:ascii="Times New Roman" w:hAnsi="Times New Roman" w:cs="Times New Roman"/>
                <w:noProof/>
                <w:webHidden/>
                <w:color w:val="161718" w:themeColor="text1"/>
                <w:sz w:val="24"/>
                <w:szCs w:val="24"/>
                <w:rPrChange w:id="216" w:author="Windows User" w:date="2018-02-05T21:55:00Z">
                  <w:rPr>
                    <w:noProof/>
                    <w:webHidden/>
                  </w:rPr>
                </w:rPrChange>
              </w:rPr>
              <w:fldChar w:fldCharType="begin"/>
            </w:r>
            <w:r w:rsidRPr="005F580A">
              <w:rPr>
                <w:rFonts w:ascii="Times New Roman" w:hAnsi="Times New Roman" w:cs="Times New Roman"/>
                <w:noProof/>
                <w:webHidden/>
                <w:color w:val="161718" w:themeColor="text1"/>
                <w:sz w:val="24"/>
                <w:szCs w:val="24"/>
                <w:rPrChange w:id="217" w:author="Windows User" w:date="2018-02-05T21:55:00Z">
                  <w:rPr>
                    <w:noProof/>
                    <w:webHidden/>
                  </w:rPr>
                </w:rPrChange>
              </w:rPr>
              <w:instrText xml:space="preserve"> PAGEREF _Toc505628205 \h </w:instrText>
            </w:r>
          </w:ins>
          <w:r w:rsidRPr="005F580A">
            <w:rPr>
              <w:rFonts w:ascii="Times New Roman" w:hAnsi="Times New Roman" w:cs="Times New Roman"/>
              <w:noProof/>
              <w:webHidden/>
              <w:color w:val="161718" w:themeColor="text1"/>
              <w:sz w:val="24"/>
              <w:szCs w:val="24"/>
              <w:rPrChange w:id="218" w:author="Windows User" w:date="2018-02-05T21:55:00Z">
                <w:rPr>
                  <w:rFonts w:ascii="Times New Roman" w:hAnsi="Times New Roman" w:cs="Times New Roman"/>
                  <w:noProof/>
                  <w:webHidden/>
                  <w:color w:val="161718" w:themeColor="text1"/>
                  <w:sz w:val="24"/>
                  <w:szCs w:val="24"/>
                </w:rPr>
              </w:rPrChange>
            </w:rPr>
          </w:r>
          <w:r w:rsidRPr="005F580A">
            <w:rPr>
              <w:rFonts w:ascii="Times New Roman" w:hAnsi="Times New Roman" w:cs="Times New Roman"/>
              <w:noProof/>
              <w:webHidden/>
              <w:color w:val="161718" w:themeColor="text1"/>
              <w:sz w:val="24"/>
              <w:szCs w:val="24"/>
              <w:rPrChange w:id="219" w:author="Windows User" w:date="2018-02-05T21:55:00Z">
                <w:rPr>
                  <w:noProof/>
                  <w:webHidden/>
                </w:rPr>
              </w:rPrChange>
            </w:rPr>
            <w:fldChar w:fldCharType="separate"/>
          </w:r>
          <w:ins w:id="220" w:author="Windows User" w:date="2018-02-05T21:07:00Z">
            <w:r w:rsidRPr="005F580A">
              <w:rPr>
                <w:rFonts w:ascii="Times New Roman" w:hAnsi="Times New Roman" w:cs="Times New Roman"/>
                <w:noProof/>
                <w:webHidden/>
                <w:color w:val="161718" w:themeColor="text1"/>
                <w:sz w:val="24"/>
                <w:szCs w:val="24"/>
                <w:rPrChange w:id="221" w:author="Windows User" w:date="2018-02-05T21:55:00Z">
                  <w:rPr>
                    <w:noProof/>
                    <w:webHidden/>
                  </w:rPr>
                </w:rPrChange>
              </w:rPr>
              <w:t>9</w:t>
            </w:r>
            <w:r w:rsidRPr="005F580A">
              <w:rPr>
                <w:rFonts w:ascii="Times New Roman" w:hAnsi="Times New Roman" w:cs="Times New Roman"/>
                <w:noProof/>
                <w:webHidden/>
                <w:color w:val="161718" w:themeColor="text1"/>
                <w:sz w:val="24"/>
                <w:szCs w:val="24"/>
                <w:rPrChange w:id="222" w:author="Windows User" w:date="2018-02-05T21:55:00Z">
                  <w:rPr>
                    <w:noProof/>
                    <w:webHidden/>
                  </w:rPr>
                </w:rPrChange>
              </w:rPr>
              <w:fldChar w:fldCharType="end"/>
            </w:r>
            <w:r w:rsidRPr="005F580A">
              <w:rPr>
                <w:rStyle w:val="Hyperlink"/>
                <w:rFonts w:ascii="Times New Roman" w:hAnsi="Times New Roman" w:cs="Times New Roman"/>
                <w:noProof/>
                <w:color w:val="161718" w:themeColor="text1"/>
                <w:sz w:val="24"/>
                <w:szCs w:val="24"/>
                <w:rPrChange w:id="223" w:author="Windows User" w:date="2018-02-05T21:55:00Z">
                  <w:rPr>
                    <w:rStyle w:val="Hyperlink"/>
                    <w:noProof/>
                  </w:rPr>
                </w:rPrChange>
              </w:rPr>
              <w:fldChar w:fldCharType="end"/>
            </w:r>
          </w:ins>
        </w:p>
        <w:p w:rsidR="008862FB" w:rsidRPr="005F580A" w:rsidRDefault="008862FB">
          <w:pPr>
            <w:pStyle w:val="TOC1"/>
            <w:tabs>
              <w:tab w:val="right" w:leader="dot" w:pos="9926"/>
            </w:tabs>
            <w:rPr>
              <w:ins w:id="224" w:author="Windows User" w:date="2018-02-05T21:07:00Z"/>
              <w:rFonts w:ascii="Times New Roman" w:hAnsi="Times New Roman" w:cs="Times New Roman"/>
              <w:noProof/>
              <w:color w:val="161718" w:themeColor="text1"/>
              <w:sz w:val="24"/>
              <w:szCs w:val="24"/>
              <w:rPrChange w:id="225" w:author="Windows User" w:date="2018-02-05T21:55:00Z">
                <w:rPr>
                  <w:ins w:id="226" w:author="Windows User" w:date="2018-02-05T21:07:00Z"/>
                  <w:noProof/>
                  <w:color w:val="auto"/>
                  <w:sz w:val="22"/>
                </w:rPr>
              </w:rPrChange>
            </w:rPr>
          </w:pPr>
          <w:ins w:id="227" w:author="Windows User" w:date="2018-02-05T21:07:00Z">
            <w:r w:rsidRPr="005F580A">
              <w:rPr>
                <w:rStyle w:val="Hyperlink"/>
                <w:rFonts w:ascii="Times New Roman" w:hAnsi="Times New Roman" w:cs="Times New Roman"/>
                <w:noProof/>
                <w:color w:val="161718" w:themeColor="text1"/>
                <w:sz w:val="24"/>
                <w:szCs w:val="24"/>
                <w:rPrChange w:id="228" w:author="Windows User" w:date="2018-02-05T21:55:00Z">
                  <w:rPr>
                    <w:rStyle w:val="Hyperlink"/>
                    <w:noProof/>
                  </w:rPr>
                </w:rPrChange>
              </w:rPr>
              <w:fldChar w:fldCharType="begin"/>
            </w:r>
            <w:r w:rsidRPr="005F580A">
              <w:rPr>
                <w:rStyle w:val="Hyperlink"/>
                <w:rFonts w:ascii="Times New Roman" w:hAnsi="Times New Roman" w:cs="Times New Roman"/>
                <w:noProof/>
                <w:color w:val="161718" w:themeColor="text1"/>
                <w:sz w:val="24"/>
                <w:szCs w:val="24"/>
                <w:rPrChange w:id="229" w:author="Windows User" w:date="2018-02-05T21:55:00Z">
                  <w:rPr>
                    <w:rStyle w:val="Hyperlink"/>
                    <w:noProof/>
                  </w:rPr>
                </w:rPrChange>
              </w:rPr>
              <w:instrText xml:space="preserve"> </w:instrText>
            </w:r>
            <w:r w:rsidRPr="005F580A">
              <w:rPr>
                <w:rFonts w:ascii="Times New Roman" w:hAnsi="Times New Roman" w:cs="Times New Roman"/>
                <w:noProof/>
                <w:color w:val="161718" w:themeColor="text1"/>
                <w:sz w:val="24"/>
                <w:szCs w:val="24"/>
                <w:rPrChange w:id="230" w:author="Windows User" w:date="2018-02-05T21:55:00Z">
                  <w:rPr>
                    <w:noProof/>
                  </w:rPr>
                </w:rPrChange>
              </w:rPr>
              <w:instrText>HYPERLINK \l "_Toc505628206"</w:instrText>
            </w:r>
            <w:r w:rsidRPr="005F580A">
              <w:rPr>
                <w:rStyle w:val="Hyperlink"/>
                <w:rFonts w:ascii="Times New Roman" w:hAnsi="Times New Roman" w:cs="Times New Roman"/>
                <w:noProof/>
                <w:color w:val="161718" w:themeColor="text1"/>
                <w:sz w:val="24"/>
                <w:szCs w:val="24"/>
                <w:rPrChange w:id="231" w:author="Windows User" w:date="2018-02-05T21:55:00Z">
                  <w:rPr>
                    <w:rStyle w:val="Hyperlink"/>
                    <w:noProof/>
                  </w:rPr>
                </w:rPrChange>
              </w:rPr>
              <w:instrText xml:space="preserve"> </w:instrText>
            </w:r>
            <w:r w:rsidRPr="005F580A">
              <w:rPr>
                <w:rStyle w:val="Hyperlink"/>
                <w:rFonts w:ascii="Times New Roman" w:hAnsi="Times New Roman" w:cs="Times New Roman"/>
                <w:noProof/>
                <w:color w:val="161718" w:themeColor="text1"/>
                <w:sz w:val="24"/>
                <w:szCs w:val="24"/>
                <w:rPrChange w:id="232" w:author="Windows User" w:date="2018-02-05T21:55:00Z">
                  <w:rPr>
                    <w:rStyle w:val="Hyperlink"/>
                    <w:noProof/>
                  </w:rPr>
                </w:rPrChange>
              </w:rPr>
              <w:fldChar w:fldCharType="separate"/>
            </w:r>
            <w:r w:rsidRPr="005F580A">
              <w:rPr>
                <w:rStyle w:val="Hyperlink"/>
                <w:rFonts w:ascii="Times New Roman" w:eastAsiaTheme="minorHAnsi" w:hAnsi="Times New Roman" w:cs="Times New Roman"/>
                <w:noProof/>
                <w:color w:val="161718" w:themeColor="text1"/>
                <w:sz w:val="24"/>
                <w:szCs w:val="24"/>
                <w:rPrChange w:id="233" w:author="Windows User" w:date="2018-02-05T21:55:00Z">
                  <w:rPr>
                    <w:rStyle w:val="Hyperlink"/>
                    <w:rFonts w:eastAsiaTheme="minorHAnsi"/>
                    <w:noProof/>
                  </w:rPr>
                </w:rPrChange>
              </w:rPr>
              <w:t>Validation and Evaluation of the algorithm</w:t>
            </w:r>
            <w:r w:rsidRPr="005F580A">
              <w:rPr>
                <w:rFonts w:ascii="Times New Roman" w:hAnsi="Times New Roman" w:cs="Times New Roman"/>
                <w:noProof/>
                <w:webHidden/>
                <w:color w:val="161718" w:themeColor="text1"/>
                <w:sz w:val="24"/>
                <w:szCs w:val="24"/>
                <w:rPrChange w:id="234" w:author="Windows User" w:date="2018-02-05T21:55:00Z">
                  <w:rPr>
                    <w:noProof/>
                    <w:webHidden/>
                  </w:rPr>
                </w:rPrChange>
              </w:rPr>
              <w:tab/>
            </w:r>
            <w:r w:rsidRPr="005F580A">
              <w:rPr>
                <w:rFonts w:ascii="Times New Roman" w:hAnsi="Times New Roman" w:cs="Times New Roman"/>
                <w:noProof/>
                <w:webHidden/>
                <w:color w:val="161718" w:themeColor="text1"/>
                <w:sz w:val="24"/>
                <w:szCs w:val="24"/>
                <w:rPrChange w:id="235" w:author="Windows User" w:date="2018-02-05T21:55:00Z">
                  <w:rPr>
                    <w:noProof/>
                    <w:webHidden/>
                  </w:rPr>
                </w:rPrChange>
              </w:rPr>
              <w:fldChar w:fldCharType="begin"/>
            </w:r>
            <w:r w:rsidRPr="005F580A">
              <w:rPr>
                <w:rFonts w:ascii="Times New Roman" w:hAnsi="Times New Roman" w:cs="Times New Roman"/>
                <w:noProof/>
                <w:webHidden/>
                <w:color w:val="161718" w:themeColor="text1"/>
                <w:sz w:val="24"/>
                <w:szCs w:val="24"/>
                <w:rPrChange w:id="236" w:author="Windows User" w:date="2018-02-05T21:55:00Z">
                  <w:rPr>
                    <w:noProof/>
                    <w:webHidden/>
                  </w:rPr>
                </w:rPrChange>
              </w:rPr>
              <w:instrText xml:space="preserve"> PAGEREF _Toc505628206 \h </w:instrText>
            </w:r>
          </w:ins>
          <w:r w:rsidRPr="005F580A">
            <w:rPr>
              <w:rFonts w:ascii="Times New Roman" w:hAnsi="Times New Roman" w:cs="Times New Roman"/>
              <w:noProof/>
              <w:webHidden/>
              <w:color w:val="161718" w:themeColor="text1"/>
              <w:sz w:val="24"/>
              <w:szCs w:val="24"/>
              <w:rPrChange w:id="237" w:author="Windows User" w:date="2018-02-05T21:55:00Z">
                <w:rPr>
                  <w:rFonts w:ascii="Times New Roman" w:hAnsi="Times New Roman" w:cs="Times New Roman"/>
                  <w:noProof/>
                  <w:webHidden/>
                  <w:color w:val="161718" w:themeColor="text1"/>
                  <w:sz w:val="24"/>
                  <w:szCs w:val="24"/>
                </w:rPr>
              </w:rPrChange>
            </w:rPr>
          </w:r>
          <w:r w:rsidRPr="005F580A">
            <w:rPr>
              <w:rFonts w:ascii="Times New Roman" w:hAnsi="Times New Roman" w:cs="Times New Roman"/>
              <w:noProof/>
              <w:webHidden/>
              <w:color w:val="161718" w:themeColor="text1"/>
              <w:sz w:val="24"/>
              <w:szCs w:val="24"/>
              <w:rPrChange w:id="238" w:author="Windows User" w:date="2018-02-05T21:55:00Z">
                <w:rPr>
                  <w:noProof/>
                  <w:webHidden/>
                </w:rPr>
              </w:rPrChange>
            </w:rPr>
            <w:fldChar w:fldCharType="separate"/>
          </w:r>
          <w:ins w:id="239" w:author="Windows User" w:date="2018-02-05T21:07:00Z">
            <w:r w:rsidRPr="005F580A">
              <w:rPr>
                <w:rFonts w:ascii="Times New Roman" w:hAnsi="Times New Roman" w:cs="Times New Roman"/>
                <w:noProof/>
                <w:webHidden/>
                <w:color w:val="161718" w:themeColor="text1"/>
                <w:sz w:val="24"/>
                <w:szCs w:val="24"/>
                <w:rPrChange w:id="240" w:author="Windows User" w:date="2018-02-05T21:55:00Z">
                  <w:rPr>
                    <w:noProof/>
                    <w:webHidden/>
                  </w:rPr>
                </w:rPrChange>
              </w:rPr>
              <w:t>10</w:t>
            </w:r>
            <w:r w:rsidRPr="005F580A">
              <w:rPr>
                <w:rFonts w:ascii="Times New Roman" w:hAnsi="Times New Roman" w:cs="Times New Roman"/>
                <w:noProof/>
                <w:webHidden/>
                <w:color w:val="161718" w:themeColor="text1"/>
                <w:sz w:val="24"/>
                <w:szCs w:val="24"/>
                <w:rPrChange w:id="241" w:author="Windows User" w:date="2018-02-05T21:55:00Z">
                  <w:rPr>
                    <w:noProof/>
                    <w:webHidden/>
                  </w:rPr>
                </w:rPrChange>
              </w:rPr>
              <w:fldChar w:fldCharType="end"/>
            </w:r>
            <w:r w:rsidRPr="005F580A">
              <w:rPr>
                <w:rStyle w:val="Hyperlink"/>
                <w:rFonts w:ascii="Times New Roman" w:hAnsi="Times New Roman" w:cs="Times New Roman"/>
                <w:noProof/>
                <w:color w:val="161718" w:themeColor="text1"/>
                <w:sz w:val="24"/>
                <w:szCs w:val="24"/>
                <w:rPrChange w:id="242" w:author="Windows User" w:date="2018-02-05T21:55:00Z">
                  <w:rPr>
                    <w:rStyle w:val="Hyperlink"/>
                    <w:noProof/>
                  </w:rPr>
                </w:rPrChange>
              </w:rPr>
              <w:fldChar w:fldCharType="end"/>
            </w:r>
          </w:ins>
        </w:p>
        <w:p w:rsidR="008862FB" w:rsidRPr="005F580A" w:rsidRDefault="008862FB">
          <w:pPr>
            <w:pStyle w:val="TOC1"/>
            <w:tabs>
              <w:tab w:val="right" w:leader="dot" w:pos="9926"/>
            </w:tabs>
            <w:rPr>
              <w:ins w:id="243" w:author="Windows User" w:date="2018-02-05T21:07:00Z"/>
              <w:rFonts w:ascii="Times New Roman" w:hAnsi="Times New Roman" w:cs="Times New Roman"/>
              <w:noProof/>
              <w:color w:val="161718" w:themeColor="text1"/>
              <w:sz w:val="24"/>
              <w:szCs w:val="24"/>
              <w:rPrChange w:id="244" w:author="Windows User" w:date="2018-02-05T21:55:00Z">
                <w:rPr>
                  <w:ins w:id="245" w:author="Windows User" w:date="2018-02-05T21:07:00Z"/>
                  <w:noProof/>
                  <w:color w:val="auto"/>
                  <w:sz w:val="22"/>
                </w:rPr>
              </w:rPrChange>
            </w:rPr>
          </w:pPr>
          <w:ins w:id="246" w:author="Windows User" w:date="2018-02-05T21:07:00Z">
            <w:r w:rsidRPr="005F580A">
              <w:rPr>
                <w:rStyle w:val="Hyperlink"/>
                <w:rFonts w:ascii="Times New Roman" w:hAnsi="Times New Roman" w:cs="Times New Roman"/>
                <w:noProof/>
                <w:color w:val="161718" w:themeColor="text1"/>
                <w:sz w:val="24"/>
                <w:szCs w:val="24"/>
                <w:rPrChange w:id="247" w:author="Windows User" w:date="2018-02-05T21:55:00Z">
                  <w:rPr>
                    <w:rStyle w:val="Hyperlink"/>
                    <w:noProof/>
                  </w:rPr>
                </w:rPrChange>
              </w:rPr>
              <w:fldChar w:fldCharType="begin"/>
            </w:r>
            <w:r w:rsidRPr="005F580A">
              <w:rPr>
                <w:rStyle w:val="Hyperlink"/>
                <w:rFonts w:ascii="Times New Roman" w:hAnsi="Times New Roman" w:cs="Times New Roman"/>
                <w:noProof/>
                <w:color w:val="161718" w:themeColor="text1"/>
                <w:sz w:val="24"/>
                <w:szCs w:val="24"/>
                <w:rPrChange w:id="248" w:author="Windows User" w:date="2018-02-05T21:55:00Z">
                  <w:rPr>
                    <w:rStyle w:val="Hyperlink"/>
                    <w:noProof/>
                  </w:rPr>
                </w:rPrChange>
              </w:rPr>
              <w:instrText xml:space="preserve"> </w:instrText>
            </w:r>
            <w:r w:rsidRPr="005F580A">
              <w:rPr>
                <w:rFonts w:ascii="Times New Roman" w:hAnsi="Times New Roman" w:cs="Times New Roman"/>
                <w:noProof/>
                <w:color w:val="161718" w:themeColor="text1"/>
                <w:sz w:val="24"/>
                <w:szCs w:val="24"/>
                <w:rPrChange w:id="249" w:author="Windows User" w:date="2018-02-05T21:55:00Z">
                  <w:rPr>
                    <w:noProof/>
                  </w:rPr>
                </w:rPrChange>
              </w:rPr>
              <w:instrText>HYPERLINK \l "_Toc505628207"</w:instrText>
            </w:r>
            <w:r w:rsidRPr="005F580A">
              <w:rPr>
                <w:rStyle w:val="Hyperlink"/>
                <w:rFonts w:ascii="Times New Roman" w:hAnsi="Times New Roman" w:cs="Times New Roman"/>
                <w:noProof/>
                <w:color w:val="161718" w:themeColor="text1"/>
                <w:sz w:val="24"/>
                <w:szCs w:val="24"/>
                <w:rPrChange w:id="250" w:author="Windows User" w:date="2018-02-05T21:55:00Z">
                  <w:rPr>
                    <w:rStyle w:val="Hyperlink"/>
                    <w:noProof/>
                  </w:rPr>
                </w:rPrChange>
              </w:rPr>
              <w:instrText xml:space="preserve"> </w:instrText>
            </w:r>
            <w:r w:rsidRPr="005F580A">
              <w:rPr>
                <w:rStyle w:val="Hyperlink"/>
                <w:rFonts w:ascii="Times New Roman" w:hAnsi="Times New Roman" w:cs="Times New Roman"/>
                <w:noProof/>
                <w:color w:val="161718" w:themeColor="text1"/>
                <w:sz w:val="24"/>
                <w:szCs w:val="24"/>
                <w:rPrChange w:id="251" w:author="Windows User" w:date="2018-02-05T21:55:00Z">
                  <w:rPr>
                    <w:rStyle w:val="Hyperlink"/>
                    <w:noProof/>
                  </w:rPr>
                </w:rPrChange>
              </w:rPr>
              <w:fldChar w:fldCharType="separate"/>
            </w:r>
            <w:r w:rsidRPr="005F580A">
              <w:rPr>
                <w:rStyle w:val="Hyperlink"/>
                <w:rFonts w:ascii="Times New Roman" w:hAnsi="Times New Roman" w:cs="Times New Roman"/>
                <w:noProof/>
                <w:color w:val="161718" w:themeColor="text1"/>
                <w:sz w:val="24"/>
                <w:szCs w:val="24"/>
                <w:rPrChange w:id="252" w:author="Windows User" w:date="2018-02-05T21:55:00Z">
                  <w:rPr>
                    <w:rStyle w:val="Hyperlink"/>
                    <w:noProof/>
                  </w:rPr>
                </w:rPrChange>
              </w:rPr>
              <w:t>Discussion and Conclusion</w:t>
            </w:r>
            <w:r w:rsidRPr="005F580A">
              <w:rPr>
                <w:rFonts w:ascii="Times New Roman" w:hAnsi="Times New Roman" w:cs="Times New Roman"/>
                <w:noProof/>
                <w:webHidden/>
                <w:color w:val="161718" w:themeColor="text1"/>
                <w:sz w:val="24"/>
                <w:szCs w:val="24"/>
                <w:rPrChange w:id="253" w:author="Windows User" w:date="2018-02-05T21:55:00Z">
                  <w:rPr>
                    <w:noProof/>
                    <w:webHidden/>
                  </w:rPr>
                </w:rPrChange>
              </w:rPr>
              <w:tab/>
            </w:r>
            <w:r w:rsidRPr="005F580A">
              <w:rPr>
                <w:rFonts w:ascii="Times New Roman" w:hAnsi="Times New Roman" w:cs="Times New Roman"/>
                <w:noProof/>
                <w:webHidden/>
                <w:color w:val="161718" w:themeColor="text1"/>
                <w:sz w:val="24"/>
                <w:szCs w:val="24"/>
                <w:rPrChange w:id="254" w:author="Windows User" w:date="2018-02-05T21:55:00Z">
                  <w:rPr>
                    <w:noProof/>
                    <w:webHidden/>
                  </w:rPr>
                </w:rPrChange>
              </w:rPr>
              <w:fldChar w:fldCharType="begin"/>
            </w:r>
            <w:r w:rsidRPr="005F580A">
              <w:rPr>
                <w:rFonts w:ascii="Times New Roman" w:hAnsi="Times New Roman" w:cs="Times New Roman"/>
                <w:noProof/>
                <w:webHidden/>
                <w:color w:val="161718" w:themeColor="text1"/>
                <w:sz w:val="24"/>
                <w:szCs w:val="24"/>
                <w:rPrChange w:id="255" w:author="Windows User" w:date="2018-02-05T21:55:00Z">
                  <w:rPr>
                    <w:noProof/>
                    <w:webHidden/>
                  </w:rPr>
                </w:rPrChange>
              </w:rPr>
              <w:instrText xml:space="preserve"> PAGEREF _Toc505628207 \h </w:instrText>
            </w:r>
          </w:ins>
          <w:r w:rsidRPr="005F580A">
            <w:rPr>
              <w:rFonts w:ascii="Times New Roman" w:hAnsi="Times New Roman" w:cs="Times New Roman"/>
              <w:noProof/>
              <w:webHidden/>
              <w:color w:val="161718" w:themeColor="text1"/>
              <w:sz w:val="24"/>
              <w:szCs w:val="24"/>
              <w:rPrChange w:id="256" w:author="Windows User" w:date="2018-02-05T21:55:00Z">
                <w:rPr>
                  <w:rFonts w:ascii="Times New Roman" w:hAnsi="Times New Roman" w:cs="Times New Roman"/>
                  <w:noProof/>
                  <w:webHidden/>
                  <w:color w:val="161718" w:themeColor="text1"/>
                  <w:sz w:val="24"/>
                  <w:szCs w:val="24"/>
                </w:rPr>
              </w:rPrChange>
            </w:rPr>
          </w:r>
          <w:r w:rsidRPr="005F580A">
            <w:rPr>
              <w:rFonts w:ascii="Times New Roman" w:hAnsi="Times New Roman" w:cs="Times New Roman"/>
              <w:noProof/>
              <w:webHidden/>
              <w:color w:val="161718" w:themeColor="text1"/>
              <w:sz w:val="24"/>
              <w:szCs w:val="24"/>
              <w:rPrChange w:id="257" w:author="Windows User" w:date="2018-02-05T21:55:00Z">
                <w:rPr>
                  <w:noProof/>
                  <w:webHidden/>
                </w:rPr>
              </w:rPrChange>
            </w:rPr>
            <w:fldChar w:fldCharType="separate"/>
          </w:r>
          <w:ins w:id="258" w:author="Windows User" w:date="2018-02-05T21:07:00Z">
            <w:r w:rsidRPr="005F580A">
              <w:rPr>
                <w:rFonts w:ascii="Times New Roman" w:hAnsi="Times New Roman" w:cs="Times New Roman"/>
                <w:noProof/>
                <w:webHidden/>
                <w:color w:val="161718" w:themeColor="text1"/>
                <w:sz w:val="24"/>
                <w:szCs w:val="24"/>
                <w:rPrChange w:id="259" w:author="Windows User" w:date="2018-02-05T21:55:00Z">
                  <w:rPr>
                    <w:noProof/>
                    <w:webHidden/>
                  </w:rPr>
                </w:rPrChange>
              </w:rPr>
              <w:t>10</w:t>
            </w:r>
            <w:r w:rsidRPr="005F580A">
              <w:rPr>
                <w:rFonts w:ascii="Times New Roman" w:hAnsi="Times New Roman" w:cs="Times New Roman"/>
                <w:noProof/>
                <w:webHidden/>
                <w:color w:val="161718" w:themeColor="text1"/>
                <w:sz w:val="24"/>
                <w:szCs w:val="24"/>
                <w:rPrChange w:id="260" w:author="Windows User" w:date="2018-02-05T21:55:00Z">
                  <w:rPr>
                    <w:noProof/>
                    <w:webHidden/>
                  </w:rPr>
                </w:rPrChange>
              </w:rPr>
              <w:fldChar w:fldCharType="end"/>
            </w:r>
            <w:r w:rsidRPr="005F580A">
              <w:rPr>
                <w:rStyle w:val="Hyperlink"/>
                <w:rFonts w:ascii="Times New Roman" w:hAnsi="Times New Roman" w:cs="Times New Roman"/>
                <w:noProof/>
                <w:color w:val="161718" w:themeColor="text1"/>
                <w:sz w:val="24"/>
                <w:szCs w:val="24"/>
                <w:rPrChange w:id="261" w:author="Windows User" w:date="2018-02-05T21:55:00Z">
                  <w:rPr>
                    <w:rStyle w:val="Hyperlink"/>
                    <w:noProof/>
                  </w:rPr>
                </w:rPrChange>
              </w:rPr>
              <w:fldChar w:fldCharType="end"/>
            </w:r>
          </w:ins>
        </w:p>
        <w:p w:rsidR="003A4F08" w:rsidRPr="005F580A" w:rsidDel="008862FB" w:rsidRDefault="003A4F08">
          <w:pPr>
            <w:pStyle w:val="TOC1"/>
            <w:tabs>
              <w:tab w:val="right" w:leader="dot" w:pos="9926"/>
            </w:tabs>
            <w:rPr>
              <w:del w:id="262" w:author="Windows User" w:date="2018-02-05T21:07:00Z"/>
              <w:rFonts w:ascii="Times New Roman" w:hAnsi="Times New Roman" w:cs="Times New Roman"/>
              <w:noProof/>
              <w:color w:val="161718" w:themeColor="text1"/>
              <w:sz w:val="24"/>
              <w:szCs w:val="24"/>
              <w:rPrChange w:id="263" w:author="Windows User" w:date="2018-02-05T21:55:00Z">
                <w:rPr>
                  <w:del w:id="264" w:author="Windows User" w:date="2018-02-05T21:07:00Z"/>
                  <w:noProof/>
                  <w:color w:val="161718" w:themeColor="text1"/>
                  <w:sz w:val="22"/>
                </w:rPr>
              </w:rPrChange>
            </w:rPr>
          </w:pPr>
          <w:del w:id="265" w:author="Windows User" w:date="2018-02-05T21:07:00Z">
            <w:r w:rsidRPr="005F580A" w:rsidDel="008862FB">
              <w:rPr>
                <w:rFonts w:ascii="Times New Roman" w:hAnsi="Times New Roman" w:cs="Times New Roman"/>
                <w:sz w:val="24"/>
                <w:szCs w:val="24"/>
                <w:rPrChange w:id="266" w:author="Windows User" w:date="2018-02-05T21:55:00Z">
                  <w:rPr>
                    <w:rStyle w:val="Hyperlink"/>
                    <w:noProof/>
                    <w:color w:val="161718" w:themeColor="text1"/>
                  </w:rPr>
                </w:rPrChange>
              </w:rPr>
              <w:delText>An Overview of the ENRON Project</w:delText>
            </w:r>
            <w:r w:rsidRPr="005F580A" w:rsidDel="008862FB">
              <w:rPr>
                <w:rFonts w:ascii="Times New Roman" w:hAnsi="Times New Roman" w:cs="Times New Roman"/>
                <w:noProof/>
                <w:webHidden/>
                <w:color w:val="161718" w:themeColor="text1"/>
                <w:sz w:val="24"/>
                <w:szCs w:val="24"/>
                <w:rPrChange w:id="267" w:author="Windows User" w:date="2018-02-05T21:55:00Z">
                  <w:rPr>
                    <w:noProof/>
                    <w:webHidden/>
                    <w:color w:val="161718" w:themeColor="text1"/>
                  </w:rPr>
                </w:rPrChange>
              </w:rPr>
              <w:tab/>
              <w:delText>3</w:delText>
            </w:r>
          </w:del>
        </w:p>
        <w:p w:rsidR="003A4F08" w:rsidRPr="005F580A" w:rsidDel="008862FB" w:rsidRDefault="003A4F08">
          <w:pPr>
            <w:pStyle w:val="TOC1"/>
            <w:tabs>
              <w:tab w:val="right" w:leader="dot" w:pos="9926"/>
            </w:tabs>
            <w:rPr>
              <w:del w:id="268" w:author="Windows User" w:date="2018-02-05T21:07:00Z"/>
              <w:rFonts w:ascii="Times New Roman" w:hAnsi="Times New Roman" w:cs="Times New Roman"/>
              <w:noProof/>
              <w:color w:val="161718" w:themeColor="text1"/>
              <w:sz w:val="24"/>
              <w:szCs w:val="24"/>
              <w:rPrChange w:id="269" w:author="Windows User" w:date="2018-02-05T21:55:00Z">
                <w:rPr>
                  <w:del w:id="270" w:author="Windows User" w:date="2018-02-05T21:07:00Z"/>
                  <w:noProof/>
                  <w:color w:val="161718" w:themeColor="text1"/>
                  <w:sz w:val="22"/>
                </w:rPr>
              </w:rPrChange>
            </w:rPr>
          </w:pPr>
          <w:del w:id="271" w:author="Windows User" w:date="2018-02-05T21:07:00Z">
            <w:r w:rsidRPr="005F580A" w:rsidDel="008862FB">
              <w:rPr>
                <w:rFonts w:ascii="Times New Roman" w:hAnsi="Times New Roman" w:cs="Times New Roman"/>
                <w:sz w:val="24"/>
                <w:szCs w:val="24"/>
                <w:rPrChange w:id="272" w:author="Windows User" w:date="2018-02-05T21:55:00Z">
                  <w:rPr>
                    <w:rStyle w:val="Hyperlink"/>
                    <w:rFonts w:eastAsiaTheme="minorHAnsi"/>
                    <w:noProof/>
                    <w:color w:val="161718" w:themeColor="text1"/>
                  </w:rPr>
                </w:rPrChange>
              </w:rPr>
              <w:delText>Exploring the data</w:delText>
            </w:r>
            <w:r w:rsidRPr="005F580A" w:rsidDel="008862FB">
              <w:rPr>
                <w:rFonts w:ascii="Times New Roman" w:hAnsi="Times New Roman" w:cs="Times New Roman"/>
                <w:noProof/>
                <w:webHidden/>
                <w:color w:val="161718" w:themeColor="text1"/>
                <w:sz w:val="24"/>
                <w:szCs w:val="24"/>
                <w:rPrChange w:id="273" w:author="Windows User" w:date="2018-02-05T21:55:00Z">
                  <w:rPr>
                    <w:noProof/>
                    <w:webHidden/>
                    <w:color w:val="161718" w:themeColor="text1"/>
                  </w:rPr>
                </w:rPrChange>
              </w:rPr>
              <w:tab/>
              <w:delText>3</w:delText>
            </w:r>
          </w:del>
        </w:p>
        <w:p w:rsidR="003A4F08" w:rsidRPr="005F580A" w:rsidDel="008862FB" w:rsidRDefault="003A4F08">
          <w:pPr>
            <w:pStyle w:val="TOC2"/>
            <w:tabs>
              <w:tab w:val="right" w:leader="dot" w:pos="9926"/>
            </w:tabs>
            <w:rPr>
              <w:del w:id="274" w:author="Windows User" w:date="2018-02-05T21:07:00Z"/>
              <w:rFonts w:ascii="Times New Roman" w:hAnsi="Times New Roman" w:cs="Times New Roman"/>
              <w:noProof/>
              <w:color w:val="161718" w:themeColor="text1"/>
              <w:sz w:val="24"/>
              <w:szCs w:val="24"/>
              <w:rPrChange w:id="275" w:author="Windows User" w:date="2018-02-05T21:55:00Z">
                <w:rPr>
                  <w:del w:id="276" w:author="Windows User" w:date="2018-02-05T21:07:00Z"/>
                  <w:noProof/>
                  <w:color w:val="161718" w:themeColor="text1"/>
                  <w:sz w:val="22"/>
                </w:rPr>
              </w:rPrChange>
            </w:rPr>
          </w:pPr>
          <w:del w:id="277" w:author="Windows User" w:date="2018-02-05T21:07:00Z">
            <w:r w:rsidRPr="005F580A" w:rsidDel="008862FB">
              <w:rPr>
                <w:rFonts w:ascii="Times New Roman" w:hAnsi="Times New Roman" w:cs="Times New Roman"/>
                <w:sz w:val="24"/>
                <w:szCs w:val="24"/>
                <w:rPrChange w:id="278" w:author="Windows User" w:date="2018-02-05T21:55:00Z">
                  <w:rPr>
                    <w:rStyle w:val="Hyperlink"/>
                    <w:rFonts w:eastAsiaTheme="minorHAnsi"/>
                    <w:noProof/>
                    <w:color w:val="161718" w:themeColor="text1"/>
                  </w:rPr>
                </w:rPrChange>
              </w:rPr>
              <w:delText>Detecting outliers and NaN values</w:delText>
            </w:r>
            <w:r w:rsidRPr="005F580A" w:rsidDel="008862FB">
              <w:rPr>
                <w:rFonts w:ascii="Times New Roman" w:hAnsi="Times New Roman" w:cs="Times New Roman"/>
                <w:noProof/>
                <w:webHidden/>
                <w:color w:val="161718" w:themeColor="text1"/>
                <w:sz w:val="24"/>
                <w:szCs w:val="24"/>
                <w:rPrChange w:id="279" w:author="Windows User" w:date="2018-02-05T21:55:00Z">
                  <w:rPr>
                    <w:noProof/>
                    <w:webHidden/>
                    <w:color w:val="161718" w:themeColor="text1"/>
                  </w:rPr>
                </w:rPrChange>
              </w:rPr>
              <w:tab/>
              <w:delText>3</w:delText>
            </w:r>
          </w:del>
        </w:p>
        <w:p w:rsidR="003A4F08" w:rsidRPr="005F580A" w:rsidDel="008862FB" w:rsidRDefault="003A4F08">
          <w:pPr>
            <w:pStyle w:val="TOC1"/>
            <w:tabs>
              <w:tab w:val="right" w:leader="dot" w:pos="9926"/>
            </w:tabs>
            <w:rPr>
              <w:del w:id="280" w:author="Windows User" w:date="2018-02-05T21:07:00Z"/>
              <w:rFonts w:ascii="Times New Roman" w:hAnsi="Times New Roman" w:cs="Times New Roman"/>
              <w:noProof/>
              <w:color w:val="161718" w:themeColor="text1"/>
              <w:sz w:val="24"/>
              <w:szCs w:val="24"/>
              <w:rPrChange w:id="281" w:author="Windows User" w:date="2018-02-05T21:55:00Z">
                <w:rPr>
                  <w:del w:id="282" w:author="Windows User" w:date="2018-02-05T21:07:00Z"/>
                  <w:noProof/>
                  <w:color w:val="161718" w:themeColor="text1"/>
                  <w:sz w:val="22"/>
                </w:rPr>
              </w:rPrChange>
            </w:rPr>
          </w:pPr>
          <w:del w:id="283" w:author="Windows User" w:date="2018-02-05T21:07:00Z">
            <w:r w:rsidRPr="005F580A" w:rsidDel="008862FB">
              <w:rPr>
                <w:rFonts w:ascii="Times New Roman" w:hAnsi="Times New Roman" w:cs="Times New Roman"/>
                <w:sz w:val="24"/>
                <w:szCs w:val="24"/>
                <w:rPrChange w:id="284" w:author="Windows User" w:date="2018-02-05T21:55:00Z">
                  <w:rPr>
                    <w:rStyle w:val="Hyperlink"/>
                    <w:rFonts w:eastAsiaTheme="minorHAnsi"/>
                    <w:noProof/>
                    <w:color w:val="161718" w:themeColor="text1"/>
                  </w:rPr>
                </w:rPrChange>
              </w:rPr>
              <w:delText>Feature Engineering</w:delText>
            </w:r>
            <w:r w:rsidRPr="005F580A" w:rsidDel="008862FB">
              <w:rPr>
                <w:rFonts w:ascii="Times New Roman" w:hAnsi="Times New Roman" w:cs="Times New Roman"/>
                <w:noProof/>
                <w:webHidden/>
                <w:color w:val="161718" w:themeColor="text1"/>
                <w:sz w:val="24"/>
                <w:szCs w:val="24"/>
                <w:rPrChange w:id="285" w:author="Windows User" w:date="2018-02-05T21:55:00Z">
                  <w:rPr>
                    <w:noProof/>
                    <w:webHidden/>
                    <w:color w:val="161718" w:themeColor="text1"/>
                  </w:rPr>
                </w:rPrChange>
              </w:rPr>
              <w:tab/>
              <w:delText>5</w:delText>
            </w:r>
          </w:del>
        </w:p>
        <w:p w:rsidR="003A4F08" w:rsidRPr="005F580A" w:rsidDel="008862FB" w:rsidRDefault="003A4F08">
          <w:pPr>
            <w:pStyle w:val="TOC2"/>
            <w:tabs>
              <w:tab w:val="right" w:leader="dot" w:pos="9926"/>
            </w:tabs>
            <w:rPr>
              <w:del w:id="286" w:author="Windows User" w:date="2018-02-05T21:07:00Z"/>
              <w:rFonts w:ascii="Times New Roman" w:hAnsi="Times New Roman" w:cs="Times New Roman"/>
              <w:noProof/>
              <w:color w:val="161718" w:themeColor="text1"/>
              <w:sz w:val="24"/>
              <w:szCs w:val="24"/>
              <w:rPrChange w:id="287" w:author="Windows User" w:date="2018-02-05T21:55:00Z">
                <w:rPr>
                  <w:del w:id="288" w:author="Windows User" w:date="2018-02-05T21:07:00Z"/>
                  <w:noProof/>
                  <w:color w:val="161718" w:themeColor="text1"/>
                  <w:sz w:val="22"/>
                </w:rPr>
              </w:rPrChange>
            </w:rPr>
          </w:pPr>
          <w:del w:id="289" w:author="Windows User" w:date="2018-02-05T21:07:00Z">
            <w:r w:rsidRPr="005F580A" w:rsidDel="008862FB">
              <w:rPr>
                <w:rFonts w:ascii="Times New Roman" w:hAnsi="Times New Roman" w:cs="Times New Roman"/>
                <w:sz w:val="24"/>
                <w:szCs w:val="24"/>
                <w:rPrChange w:id="290" w:author="Windows User" w:date="2018-02-05T21:55:00Z">
                  <w:rPr>
                    <w:rStyle w:val="Hyperlink"/>
                    <w:rFonts w:eastAsiaTheme="minorHAnsi"/>
                    <w:noProof/>
                    <w:color w:val="161718" w:themeColor="text1"/>
                  </w:rPr>
                </w:rPrChange>
              </w:rPr>
              <w:delText>Introducing new features</w:delText>
            </w:r>
            <w:r w:rsidRPr="005F580A" w:rsidDel="008862FB">
              <w:rPr>
                <w:rFonts w:ascii="Times New Roman" w:hAnsi="Times New Roman" w:cs="Times New Roman"/>
                <w:noProof/>
                <w:webHidden/>
                <w:color w:val="161718" w:themeColor="text1"/>
                <w:sz w:val="24"/>
                <w:szCs w:val="24"/>
                <w:rPrChange w:id="291" w:author="Windows User" w:date="2018-02-05T21:55:00Z">
                  <w:rPr>
                    <w:noProof/>
                    <w:webHidden/>
                    <w:color w:val="161718" w:themeColor="text1"/>
                  </w:rPr>
                </w:rPrChange>
              </w:rPr>
              <w:tab/>
              <w:delText>5</w:delText>
            </w:r>
          </w:del>
        </w:p>
        <w:p w:rsidR="003A4F08" w:rsidRPr="005F580A" w:rsidDel="008862FB" w:rsidRDefault="003A4F08">
          <w:pPr>
            <w:pStyle w:val="TOC2"/>
            <w:tabs>
              <w:tab w:val="right" w:leader="dot" w:pos="9926"/>
            </w:tabs>
            <w:rPr>
              <w:del w:id="292" w:author="Windows User" w:date="2018-02-05T21:07:00Z"/>
              <w:rFonts w:ascii="Times New Roman" w:hAnsi="Times New Roman" w:cs="Times New Roman"/>
              <w:noProof/>
              <w:color w:val="161718" w:themeColor="text1"/>
              <w:sz w:val="24"/>
              <w:szCs w:val="24"/>
              <w:rPrChange w:id="293" w:author="Windows User" w:date="2018-02-05T21:55:00Z">
                <w:rPr>
                  <w:del w:id="294" w:author="Windows User" w:date="2018-02-05T21:07:00Z"/>
                  <w:noProof/>
                  <w:color w:val="161718" w:themeColor="text1"/>
                  <w:sz w:val="22"/>
                </w:rPr>
              </w:rPrChange>
            </w:rPr>
          </w:pPr>
          <w:del w:id="295" w:author="Windows User" w:date="2018-02-05T21:07:00Z">
            <w:r w:rsidRPr="005F580A" w:rsidDel="008862FB">
              <w:rPr>
                <w:rFonts w:ascii="Times New Roman" w:hAnsi="Times New Roman" w:cs="Times New Roman"/>
                <w:sz w:val="24"/>
                <w:szCs w:val="24"/>
                <w:rPrChange w:id="296" w:author="Windows User" w:date="2018-02-05T21:55:00Z">
                  <w:rPr>
                    <w:rStyle w:val="Hyperlink"/>
                    <w:rFonts w:eastAsiaTheme="minorHAnsi"/>
                    <w:noProof/>
                    <w:color w:val="161718" w:themeColor="text1"/>
                  </w:rPr>
                </w:rPrChange>
              </w:rPr>
              <w:delText>Intelligently select features</w:delText>
            </w:r>
            <w:r w:rsidRPr="005F580A" w:rsidDel="008862FB">
              <w:rPr>
                <w:rFonts w:ascii="Times New Roman" w:hAnsi="Times New Roman" w:cs="Times New Roman"/>
                <w:noProof/>
                <w:webHidden/>
                <w:color w:val="161718" w:themeColor="text1"/>
                <w:sz w:val="24"/>
                <w:szCs w:val="24"/>
                <w:rPrChange w:id="297" w:author="Windows User" w:date="2018-02-05T21:55:00Z">
                  <w:rPr>
                    <w:noProof/>
                    <w:webHidden/>
                    <w:color w:val="161718" w:themeColor="text1"/>
                  </w:rPr>
                </w:rPrChange>
              </w:rPr>
              <w:tab/>
              <w:delText>6</w:delText>
            </w:r>
          </w:del>
        </w:p>
        <w:p w:rsidR="003A4F08" w:rsidRPr="005F580A" w:rsidDel="008862FB" w:rsidRDefault="003A4F08">
          <w:pPr>
            <w:pStyle w:val="TOC2"/>
            <w:tabs>
              <w:tab w:val="right" w:leader="dot" w:pos="9926"/>
            </w:tabs>
            <w:rPr>
              <w:del w:id="298" w:author="Windows User" w:date="2018-02-05T21:07:00Z"/>
              <w:rFonts w:ascii="Times New Roman" w:hAnsi="Times New Roman" w:cs="Times New Roman"/>
              <w:noProof/>
              <w:color w:val="161718" w:themeColor="text1"/>
              <w:sz w:val="24"/>
              <w:szCs w:val="24"/>
              <w:rPrChange w:id="299" w:author="Windows User" w:date="2018-02-05T21:55:00Z">
                <w:rPr>
                  <w:del w:id="300" w:author="Windows User" w:date="2018-02-05T21:07:00Z"/>
                  <w:noProof/>
                  <w:color w:val="161718" w:themeColor="text1"/>
                  <w:sz w:val="22"/>
                </w:rPr>
              </w:rPrChange>
            </w:rPr>
          </w:pPr>
          <w:del w:id="301" w:author="Windows User" w:date="2018-02-05T21:07:00Z">
            <w:r w:rsidRPr="005F580A" w:rsidDel="008862FB">
              <w:rPr>
                <w:rFonts w:ascii="Times New Roman" w:hAnsi="Times New Roman" w:cs="Times New Roman"/>
                <w:sz w:val="24"/>
                <w:szCs w:val="24"/>
                <w:rPrChange w:id="302" w:author="Windows User" w:date="2018-02-05T21:55:00Z">
                  <w:rPr>
                    <w:rStyle w:val="Hyperlink"/>
                    <w:rFonts w:eastAsiaTheme="minorHAnsi"/>
                    <w:noProof/>
                    <w:color w:val="161718" w:themeColor="text1"/>
                  </w:rPr>
                </w:rPrChange>
              </w:rPr>
              <w:delText>Scaling the feature</w:delText>
            </w:r>
            <w:r w:rsidRPr="005F580A" w:rsidDel="008862FB">
              <w:rPr>
                <w:rFonts w:ascii="Times New Roman" w:hAnsi="Times New Roman" w:cs="Times New Roman"/>
                <w:noProof/>
                <w:webHidden/>
                <w:color w:val="161718" w:themeColor="text1"/>
                <w:sz w:val="24"/>
                <w:szCs w:val="24"/>
                <w:rPrChange w:id="303" w:author="Windows User" w:date="2018-02-05T21:55:00Z">
                  <w:rPr>
                    <w:noProof/>
                    <w:webHidden/>
                    <w:color w:val="161718" w:themeColor="text1"/>
                  </w:rPr>
                </w:rPrChange>
              </w:rPr>
              <w:tab/>
              <w:delText>6</w:delText>
            </w:r>
          </w:del>
        </w:p>
        <w:p w:rsidR="003A4F08" w:rsidRPr="005F580A" w:rsidDel="008862FB" w:rsidRDefault="003A4F08">
          <w:pPr>
            <w:pStyle w:val="TOC1"/>
            <w:tabs>
              <w:tab w:val="right" w:leader="dot" w:pos="9926"/>
            </w:tabs>
            <w:rPr>
              <w:del w:id="304" w:author="Windows User" w:date="2018-02-05T21:07:00Z"/>
              <w:rFonts w:ascii="Times New Roman" w:hAnsi="Times New Roman" w:cs="Times New Roman"/>
              <w:noProof/>
              <w:color w:val="161718" w:themeColor="text1"/>
              <w:sz w:val="24"/>
              <w:szCs w:val="24"/>
              <w:rPrChange w:id="305" w:author="Windows User" w:date="2018-02-05T21:55:00Z">
                <w:rPr>
                  <w:del w:id="306" w:author="Windows User" w:date="2018-02-05T21:07:00Z"/>
                  <w:noProof/>
                  <w:color w:val="161718" w:themeColor="text1"/>
                  <w:sz w:val="22"/>
                </w:rPr>
              </w:rPrChange>
            </w:rPr>
          </w:pPr>
          <w:del w:id="307" w:author="Windows User" w:date="2018-02-05T21:07:00Z">
            <w:r w:rsidRPr="005F580A" w:rsidDel="008862FB">
              <w:rPr>
                <w:rFonts w:ascii="Times New Roman" w:hAnsi="Times New Roman" w:cs="Times New Roman"/>
                <w:sz w:val="24"/>
                <w:szCs w:val="24"/>
                <w:rPrChange w:id="308" w:author="Windows User" w:date="2018-02-05T21:55:00Z">
                  <w:rPr>
                    <w:rStyle w:val="Hyperlink"/>
                    <w:rFonts w:eastAsiaTheme="minorHAnsi"/>
                    <w:noProof/>
                    <w:color w:val="161718" w:themeColor="text1"/>
                  </w:rPr>
                </w:rPrChange>
              </w:rPr>
              <w:delText>Machine Learning Algorithms to implement</w:delText>
            </w:r>
            <w:r w:rsidRPr="005F580A" w:rsidDel="008862FB">
              <w:rPr>
                <w:rFonts w:ascii="Times New Roman" w:hAnsi="Times New Roman" w:cs="Times New Roman"/>
                <w:noProof/>
                <w:webHidden/>
                <w:color w:val="161718" w:themeColor="text1"/>
                <w:sz w:val="24"/>
                <w:szCs w:val="24"/>
                <w:rPrChange w:id="309" w:author="Windows User" w:date="2018-02-05T21:55:00Z">
                  <w:rPr>
                    <w:noProof/>
                    <w:webHidden/>
                    <w:color w:val="161718" w:themeColor="text1"/>
                  </w:rPr>
                </w:rPrChange>
              </w:rPr>
              <w:tab/>
              <w:delText>6</w:delText>
            </w:r>
          </w:del>
        </w:p>
        <w:p w:rsidR="003A4F08" w:rsidRPr="005F580A" w:rsidDel="008862FB" w:rsidRDefault="003A4F08">
          <w:pPr>
            <w:pStyle w:val="TOC2"/>
            <w:tabs>
              <w:tab w:val="right" w:leader="dot" w:pos="9926"/>
            </w:tabs>
            <w:rPr>
              <w:del w:id="310" w:author="Windows User" w:date="2018-02-05T21:07:00Z"/>
              <w:rFonts w:ascii="Times New Roman" w:hAnsi="Times New Roman" w:cs="Times New Roman"/>
              <w:noProof/>
              <w:color w:val="161718" w:themeColor="text1"/>
              <w:sz w:val="24"/>
              <w:szCs w:val="24"/>
              <w:rPrChange w:id="311" w:author="Windows User" w:date="2018-02-05T21:55:00Z">
                <w:rPr>
                  <w:del w:id="312" w:author="Windows User" w:date="2018-02-05T21:07:00Z"/>
                  <w:noProof/>
                  <w:color w:val="161718" w:themeColor="text1"/>
                  <w:sz w:val="22"/>
                </w:rPr>
              </w:rPrChange>
            </w:rPr>
          </w:pPr>
          <w:del w:id="313" w:author="Windows User" w:date="2018-02-05T21:07:00Z">
            <w:r w:rsidRPr="005F580A" w:rsidDel="008862FB">
              <w:rPr>
                <w:rFonts w:ascii="Times New Roman" w:hAnsi="Times New Roman" w:cs="Times New Roman"/>
                <w:sz w:val="24"/>
                <w:szCs w:val="24"/>
                <w:rPrChange w:id="314" w:author="Windows User" w:date="2018-02-05T21:55:00Z">
                  <w:rPr>
                    <w:rStyle w:val="Hyperlink"/>
                    <w:rFonts w:eastAsiaTheme="minorHAnsi"/>
                    <w:noProof/>
                    <w:color w:val="161718" w:themeColor="text1"/>
                  </w:rPr>
                </w:rPrChange>
              </w:rPr>
              <w:delText>Pick an algorithm</w:delText>
            </w:r>
            <w:r w:rsidRPr="005F580A" w:rsidDel="008862FB">
              <w:rPr>
                <w:rFonts w:ascii="Times New Roman" w:hAnsi="Times New Roman" w:cs="Times New Roman"/>
                <w:noProof/>
                <w:webHidden/>
                <w:color w:val="161718" w:themeColor="text1"/>
                <w:sz w:val="24"/>
                <w:szCs w:val="24"/>
                <w:rPrChange w:id="315" w:author="Windows User" w:date="2018-02-05T21:55:00Z">
                  <w:rPr>
                    <w:noProof/>
                    <w:webHidden/>
                    <w:color w:val="161718" w:themeColor="text1"/>
                  </w:rPr>
                </w:rPrChange>
              </w:rPr>
              <w:tab/>
              <w:delText>6</w:delText>
            </w:r>
          </w:del>
        </w:p>
        <w:p w:rsidR="003A4F08" w:rsidRPr="005F580A" w:rsidDel="008862FB" w:rsidRDefault="003A4F08">
          <w:pPr>
            <w:pStyle w:val="TOC2"/>
            <w:tabs>
              <w:tab w:val="right" w:leader="dot" w:pos="9926"/>
            </w:tabs>
            <w:rPr>
              <w:del w:id="316" w:author="Windows User" w:date="2018-02-05T21:07:00Z"/>
              <w:rFonts w:ascii="Times New Roman" w:hAnsi="Times New Roman" w:cs="Times New Roman"/>
              <w:noProof/>
              <w:color w:val="161718" w:themeColor="text1"/>
              <w:sz w:val="24"/>
              <w:szCs w:val="24"/>
              <w:rPrChange w:id="317" w:author="Windows User" w:date="2018-02-05T21:55:00Z">
                <w:rPr>
                  <w:del w:id="318" w:author="Windows User" w:date="2018-02-05T21:07:00Z"/>
                  <w:noProof/>
                  <w:color w:val="161718" w:themeColor="text1"/>
                  <w:sz w:val="22"/>
                </w:rPr>
              </w:rPrChange>
            </w:rPr>
          </w:pPr>
          <w:del w:id="319" w:author="Windows User" w:date="2018-02-05T21:07:00Z">
            <w:r w:rsidRPr="005F580A" w:rsidDel="008862FB">
              <w:rPr>
                <w:rFonts w:ascii="Times New Roman" w:hAnsi="Times New Roman" w:cs="Times New Roman"/>
                <w:sz w:val="24"/>
                <w:szCs w:val="24"/>
                <w:rPrChange w:id="320" w:author="Windows User" w:date="2018-02-05T21:55:00Z">
                  <w:rPr>
                    <w:rStyle w:val="Hyperlink"/>
                    <w:rFonts w:eastAsiaTheme="minorHAnsi"/>
                    <w:noProof/>
                    <w:color w:val="161718" w:themeColor="text1"/>
                  </w:rPr>
                </w:rPrChange>
              </w:rPr>
              <w:delText>Tune the algorithm</w:delText>
            </w:r>
            <w:r w:rsidRPr="005F580A" w:rsidDel="008862FB">
              <w:rPr>
                <w:rFonts w:ascii="Times New Roman" w:hAnsi="Times New Roman" w:cs="Times New Roman"/>
                <w:noProof/>
                <w:webHidden/>
                <w:color w:val="161718" w:themeColor="text1"/>
                <w:sz w:val="24"/>
                <w:szCs w:val="24"/>
                <w:rPrChange w:id="321" w:author="Windows User" w:date="2018-02-05T21:55:00Z">
                  <w:rPr>
                    <w:noProof/>
                    <w:webHidden/>
                    <w:color w:val="161718" w:themeColor="text1"/>
                  </w:rPr>
                </w:rPrChange>
              </w:rPr>
              <w:tab/>
              <w:delText>7</w:delText>
            </w:r>
          </w:del>
        </w:p>
        <w:p w:rsidR="003A4F08" w:rsidRPr="005F580A" w:rsidDel="008862FB" w:rsidRDefault="003A4F08">
          <w:pPr>
            <w:pStyle w:val="TOC1"/>
            <w:tabs>
              <w:tab w:val="right" w:leader="dot" w:pos="9926"/>
            </w:tabs>
            <w:rPr>
              <w:del w:id="322" w:author="Windows User" w:date="2018-02-05T21:07:00Z"/>
              <w:rFonts w:ascii="Times New Roman" w:hAnsi="Times New Roman" w:cs="Times New Roman"/>
              <w:noProof/>
              <w:color w:val="161718" w:themeColor="text1"/>
              <w:sz w:val="24"/>
              <w:szCs w:val="24"/>
              <w:rPrChange w:id="323" w:author="Windows User" w:date="2018-02-05T21:55:00Z">
                <w:rPr>
                  <w:del w:id="324" w:author="Windows User" w:date="2018-02-05T21:07:00Z"/>
                  <w:noProof/>
                  <w:color w:val="161718" w:themeColor="text1"/>
                  <w:sz w:val="22"/>
                </w:rPr>
              </w:rPrChange>
            </w:rPr>
          </w:pPr>
          <w:del w:id="325" w:author="Windows User" w:date="2018-02-05T21:07:00Z">
            <w:r w:rsidRPr="005F580A" w:rsidDel="008862FB">
              <w:rPr>
                <w:rFonts w:ascii="Times New Roman" w:hAnsi="Times New Roman" w:cs="Times New Roman"/>
                <w:sz w:val="24"/>
                <w:szCs w:val="24"/>
                <w:rPrChange w:id="326" w:author="Windows User" w:date="2018-02-05T21:55:00Z">
                  <w:rPr>
                    <w:rStyle w:val="Hyperlink"/>
                    <w:rFonts w:eastAsiaTheme="minorHAnsi"/>
                    <w:noProof/>
                    <w:color w:val="161718" w:themeColor="text1"/>
                  </w:rPr>
                </w:rPrChange>
              </w:rPr>
              <w:delText>Validation and Evaluation of the algorithm</w:delText>
            </w:r>
            <w:r w:rsidRPr="005F580A" w:rsidDel="008862FB">
              <w:rPr>
                <w:rFonts w:ascii="Times New Roman" w:hAnsi="Times New Roman" w:cs="Times New Roman"/>
                <w:noProof/>
                <w:webHidden/>
                <w:color w:val="161718" w:themeColor="text1"/>
                <w:sz w:val="24"/>
                <w:szCs w:val="24"/>
                <w:rPrChange w:id="327" w:author="Windows User" w:date="2018-02-05T21:55:00Z">
                  <w:rPr>
                    <w:noProof/>
                    <w:webHidden/>
                    <w:color w:val="161718" w:themeColor="text1"/>
                  </w:rPr>
                </w:rPrChange>
              </w:rPr>
              <w:tab/>
              <w:delText>8</w:delText>
            </w:r>
          </w:del>
        </w:p>
        <w:p w:rsidR="003A4F08" w:rsidRPr="005F580A" w:rsidDel="008862FB" w:rsidRDefault="003A4F08">
          <w:pPr>
            <w:pStyle w:val="TOC1"/>
            <w:tabs>
              <w:tab w:val="right" w:leader="dot" w:pos="9926"/>
            </w:tabs>
            <w:rPr>
              <w:del w:id="328" w:author="Windows User" w:date="2018-02-05T21:07:00Z"/>
              <w:rFonts w:ascii="Times New Roman" w:hAnsi="Times New Roman" w:cs="Times New Roman"/>
              <w:noProof/>
              <w:color w:val="161718" w:themeColor="text1"/>
              <w:sz w:val="24"/>
              <w:szCs w:val="24"/>
              <w:rPrChange w:id="329" w:author="Windows User" w:date="2018-02-05T21:55:00Z">
                <w:rPr>
                  <w:del w:id="330" w:author="Windows User" w:date="2018-02-05T21:07:00Z"/>
                  <w:noProof/>
                  <w:color w:val="161718" w:themeColor="text1"/>
                  <w:sz w:val="22"/>
                </w:rPr>
              </w:rPrChange>
            </w:rPr>
          </w:pPr>
          <w:del w:id="331" w:author="Windows User" w:date="2018-02-05T21:07:00Z">
            <w:r w:rsidRPr="005F580A" w:rsidDel="008862FB">
              <w:rPr>
                <w:rFonts w:ascii="Times New Roman" w:hAnsi="Times New Roman" w:cs="Times New Roman"/>
                <w:sz w:val="24"/>
                <w:szCs w:val="24"/>
                <w:rPrChange w:id="332" w:author="Windows User" w:date="2018-02-05T21:55:00Z">
                  <w:rPr>
                    <w:rStyle w:val="Hyperlink"/>
                    <w:noProof/>
                    <w:color w:val="161718" w:themeColor="text1"/>
                  </w:rPr>
                </w:rPrChange>
              </w:rPr>
              <w:delText>Discussion and Conclusion</w:delText>
            </w:r>
            <w:r w:rsidRPr="005F580A" w:rsidDel="008862FB">
              <w:rPr>
                <w:rFonts w:ascii="Times New Roman" w:hAnsi="Times New Roman" w:cs="Times New Roman"/>
                <w:noProof/>
                <w:webHidden/>
                <w:color w:val="161718" w:themeColor="text1"/>
                <w:sz w:val="24"/>
                <w:szCs w:val="24"/>
                <w:rPrChange w:id="333" w:author="Windows User" w:date="2018-02-05T21:55:00Z">
                  <w:rPr>
                    <w:noProof/>
                    <w:webHidden/>
                    <w:color w:val="161718" w:themeColor="text1"/>
                  </w:rPr>
                </w:rPrChange>
              </w:rPr>
              <w:tab/>
              <w:delText>8</w:delText>
            </w:r>
          </w:del>
        </w:p>
        <w:p w:rsidR="008B6407" w:rsidRPr="005F580A" w:rsidRDefault="008B6407" w:rsidP="005502AF">
          <w:pPr>
            <w:rPr>
              <w:rFonts w:ascii="Times New Roman" w:hAnsi="Times New Roman" w:cs="Times New Roman"/>
              <w:color w:val="161718" w:themeColor="text1"/>
              <w:sz w:val="24"/>
              <w:szCs w:val="24"/>
            </w:rPr>
          </w:pPr>
          <w:r w:rsidRPr="005F580A">
            <w:rPr>
              <w:rFonts w:ascii="Times New Roman" w:hAnsi="Times New Roman" w:cs="Times New Roman"/>
              <w:b/>
              <w:bCs/>
              <w:noProof/>
              <w:color w:val="161718" w:themeColor="text1"/>
              <w:sz w:val="24"/>
              <w:szCs w:val="24"/>
              <w:rPrChange w:id="334" w:author="Windows User" w:date="2018-02-05T21:55:00Z">
                <w:rPr>
                  <w:rFonts w:ascii="Times New Roman" w:hAnsi="Times New Roman" w:cs="Times New Roman"/>
                  <w:b/>
                  <w:bCs/>
                  <w:noProof/>
                  <w:color w:val="161718" w:themeColor="text1"/>
                  <w:sz w:val="24"/>
                  <w:szCs w:val="24"/>
                </w:rPr>
              </w:rPrChange>
            </w:rPr>
            <w:fldChar w:fldCharType="end"/>
          </w:r>
        </w:p>
      </w:sdtContent>
    </w:sdt>
    <w:p w:rsidR="00E035A5" w:rsidRPr="005F580A" w:rsidRDefault="00E035A5" w:rsidP="005502AF">
      <w:pPr>
        <w:pStyle w:val="NoSpacing"/>
        <w:rPr>
          <w:rFonts w:ascii="Times New Roman" w:hAnsi="Times New Roman"/>
          <w:i/>
          <w:color w:val="161718" w:themeColor="text1"/>
          <w:sz w:val="24"/>
          <w:szCs w:val="24"/>
        </w:rPr>
      </w:pPr>
    </w:p>
    <w:p w:rsidR="00E035A5" w:rsidRPr="005F580A" w:rsidRDefault="00E035A5" w:rsidP="005502AF">
      <w:pPr>
        <w:rPr>
          <w:rFonts w:ascii="Times New Roman" w:eastAsia="Times New Roman" w:hAnsi="Times New Roman" w:cs="Times New Roman"/>
          <w:b/>
          <w:i/>
          <w:color w:val="161718" w:themeColor="text1"/>
          <w:sz w:val="24"/>
          <w:szCs w:val="24"/>
        </w:rPr>
      </w:pPr>
      <w:r w:rsidRPr="005F580A">
        <w:rPr>
          <w:rFonts w:ascii="Times New Roman" w:hAnsi="Times New Roman" w:cs="Times New Roman"/>
          <w:i/>
          <w:color w:val="161718" w:themeColor="text1"/>
          <w:sz w:val="24"/>
          <w:szCs w:val="24"/>
        </w:rPr>
        <w:br w:type="page"/>
      </w:r>
    </w:p>
    <w:p w:rsidR="004B7E44" w:rsidRPr="005F580A" w:rsidRDefault="00500B6D" w:rsidP="005502AF">
      <w:pPr>
        <w:pStyle w:val="Heading1"/>
      </w:pPr>
      <w:bookmarkStart w:id="335" w:name="_Toc505628195"/>
      <w:r w:rsidRPr="005F580A">
        <w:lastRenderedPageBreak/>
        <w:t>An</w:t>
      </w:r>
      <w:r w:rsidR="00E035A5" w:rsidRPr="005F580A">
        <w:t xml:space="preserve"> Overview</w:t>
      </w:r>
      <w:r w:rsidRPr="005F580A">
        <w:t xml:space="preserve"> of the ENRON Project</w:t>
      </w:r>
      <w:bookmarkEnd w:id="335"/>
    </w:p>
    <w:p w:rsidR="003B3471" w:rsidRPr="005F580A" w:rsidRDefault="006B0E02" w:rsidP="003A4F08">
      <w:pPr>
        <w:pStyle w:val="NoSpacing"/>
        <w:jc w:val="both"/>
        <w:rPr>
          <w:rFonts w:ascii="Times New Roman" w:hAnsi="Times New Roman"/>
          <w:color w:val="161718" w:themeColor="text1"/>
          <w:sz w:val="24"/>
          <w:szCs w:val="24"/>
          <w:rPrChange w:id="336" w:author="Windows User" w:date="2018-02-05T21:55:00Z">
            <w:rPr>
              <w:rFonts w:ascii="Times New Roman" w:hAnsi="Times New Roman"/>
              <w:sz w:val="24"/>
              <w:szCs w:val="24"/>
            </w:rPr>
          </w:rPrChange>
        </w:rPr>
      </w:pPr>
      <w:r w:rsidRPr="005F580A">
        <w:rPr>
          <w:rFonts w:ascii="Times New Roman" w:hAnsi="Times New Roman"/>
          <w:color w:val="161718" w:themeColor="text1"/>
          <w:sz w:val="24"/>
          <w:szCs w:val="24"/>
          <w:rPrChange w:id="337" w:author="Windows User" w:date="2018-02-05T21:55:00Z">
            <w:rPr>
              <w:rFonts w:ascii="Times New Roman" w:hAnsi="Times New Roman"/>
              <w:sz w:val="24"/>
              <w:szCs w:val="24"/>
            </w:rPr>
          </w:rPrChange>
        </w:rPr>
        <w:t xml:space="preserve">Enron was the infamous American energy company that </w:t>
      </w:r>
      <w:r w:rsidR="00596CAF" w:rsidRPr="005F580A">
        <w:rPr>
          <w:rFonts w:ascii="Times New Roman" w:hAnsi="Times New Roman"/>
          <w:color w:val="161718" w:themeColor="text1"/>
          <w:sz w:val="24"/>
          <w:szCs w:val="24"/>
          <w:rPrChange w:id="338" w:author="Windows User" w:date="2018-02-05T21:55:00Z">
            <w:rPr>
              <w:rFonts w:ascii="Times New Roman" w:hAnsi="Times New Roman"/>
              <w:sz w:val="24"/>
              <w:szCs w:val="24"/>
            </w:rPr>
          </w:rPrChange>
        </w:rPr>
        <w:t xml:space="preserve">was accused to be the </w:t>
      </w:r>
      <w:r w:rsidRPr="005F580A">
        <w:rPr>
          <w:rFonts w:ascii="Times New Roman" w:hAnsi="Times New Roman"/>
          <w:color w:val="161718" w:themeColor="text1"/>
          <w:sz w:val="24"/>
          <w:szCs w:val="24"/>
          <w:rPrChange w:id="339" w:author="Windows User" w:date="2018-02-05T21:55:00Z">
            <w:rPr>
              <w:rFonts w:ascii="Times New Roman" w:hAnsi="Times New Roman"/>
              <w:sz w:val="24"/>
              <w:szCs w:val="24"/>
            </w:rPr>
          </w:rPrChange>
        </w:rPr>
        <w:t>largest bankruptcy case in US history, totaling losses around 66 billion US dollars</w:t>
      </w:r>
      <w:r w:rsidR="005D7ADF" w:rsidRPr="005F580A">
        <w:rPr>
          <w:rFonts w:ascii="Times New Roman" w:hAnsi="Times New Roman"/>
          <w:color w:val="161718" w:themeColor="text1"/>
          <w:sz w:val="24"/>
          <w:szCs w:val="24"/>
          <w:rPrChange w:id="340" w:author="Windows User" w:date="2018-02-05T21:55:00Z">
            <w:rPr>
              <w:rFonts w:ascii="Times New Roman" w:hAnsi="Times New Roman"/>
              <w:sz w:val="24"/>
              <w:szCs w:val="24"/>
            </w:rPr>
          </w:rPrChange>
        </w:rPr>
        <w:t xml:space="preserve"> [</w:t>
      </w:r>
      <w:r w:rsidR="005D7ADF" w:rsidRPr="005F580A">
        <w:rPr>
          <w:rStyle w:val="EndnoteReference"/>
          <w:rFonts w:ascii="Times New Roman" w:hAnsi="Times New Roman"/>
          <w:color w:val="161718" w:themeColor="text1"/>
          <w:sz w:val="24"/>
          <w:szCs w:val="24"/>
        </w:rPr>
        <w:endnoteReference w:id="1"/>
      </w:r>
      <w:r w:rsidR="005D7ADF" w:rsidRPr="005F580A">
        <w:rPr>
          <w:rFonts w:ascii="Times New Roman" w:hAnsi="Times New Roman"/>
          <w:color w:val="161718" w:themeColor="text1"/>
          <w:sz w:val="24"/>
          <w:szCs w:val="24"/>
          <w:rPrChange w:id="341" w:author="Windows User" w:date="2018-02-05T21:55:00Z">
            <w:rPr>
              <w:rFonts w:ascii="Times New Roman" w:hAnsi="Times New Roman"/>
              <w:sz w:val="24"/>
              <w:szCs w:val="24"/>
            </w:rPr>
          </w:rPrChange>
        </w:rPr>
        <w:t>]</w:t>
      </w:r>
      <w:r w:rsidR="00596CAF" w:rsidRPr="005F580A">
        <w:rPr>
          <w:rFonts w:ascii="Times New Roman" w:hAnsi="Times New Roman"/>
          <w:color w:val="161718" w:themeColor="text1"/>
          <w:sz w:val="24"/>
          <w:szCs w:val="24"/>
          <w:rPrChange w:id="342" w:author="Windows User" w:date="2018-02-05T21:55:00Z">
            <w:rPr>
              <w:rFonts w:ascii="Times New Roman" w:hAnsi="Times New Roman"/>
              <w:sz w:val="24"/>
              <w:szCs w:val="24"/>
            </w:rPr>
          </w:rPrChange>
        </w:rPr>
        <w:t>, compelling</w:t>
      </w:r>
      <w:r w:rsidR="005D7ADF" w:rsidRPr="005F580A">
        <w:rPr>
          <w:rFonts w:ascii="Times New Roman" w:hAnsi="Times New Roman"/>
          <w:color w:val="161718" w:themeColor="text1"/>
          <w:sz w:val="24"/>
          <w:szCs w:val="24"/>
          <w:rPrChange w:id="343" w:author="Windows User" w:date="2018-02-05T21:55:00Z">
            <w:rPr>
              <w:rFonts w:ascii="Times New Roman" w:hAnsi="Times New Roman"/>
              <w:sz w:val="24"/>
              <w:szCs w:val="24"/>
            </w:rPr>
          </w:rPrChange>
        </w:rPr>
        <w:t xml:space="preserve"> 4,000 unemployed [</w:t>
      </w:r>
      <w:r w:rsidR="005D7ADF" w:rsidRPr="005F580A">
        <w:rPr>
          <w:rStyle w:val="EndnoteReference"/>
          <w:rFonts w:ascii="Times New Roman" w:hAnsi="Times New Roman"/>
          <w:color w:val="161718" w:themeColor="text1"/>
          <w:sz w:val="24"/>
          <w:szCs w:val="24"/>
        </w:rPr>
        <w:endnoteReference w:id="2"/>
      </w:r>
      <w:r w:rsidR="005D7ADF" w:rsidRPr="005F580A">
        <w:rPr>
          <w:rFonts w:ascii="Times New Roman" w:hAnsi="Times New Roman"/>
          <w:color w:val="161718" w:themeColor="text1"/>
          <w:sz w:val="24"/>
          <w:szCs w:val="24"/>
          <w:rPrChange w:id="344" w:author="Windows User" w:date="2018-02-05T21:55:00Z">
            <w:rPr>
              <w:rFonts w:ascii="Times New Roman" w:hAnsi="Times New Roman"/>
              <w:sz w:val="24"/>
              <w:szCs w:val="24"/>
            </w:rPr>
          </w:rPrChange>
        </w:rPr>
        <w:t>].</w:t>
      </w:r>
      <w:r w:rsidR="00AC7B67" w:rsidRPr="005F580A">
        <w:rPr>
          <w:rFonts w:ascii="Times New Roman" w:hAnsi="Times New Roman"/>
          <w:color w:val="161718" w:themeColor="text1"/>
          <w:sz w:val="24"/>
          <w:szCs w:val="24"/>
          <w:rPrChange w:id="345" w:author="Windows User" w:date="2018-02-05T21:55:00Z">
            <w:rPr>
              <w:rFonts w:ascii="Times New Roman" w:hAnsi="Times New Roman"/>
              <w:sz w:val="24"/>
              <w:szCs w:val="24"/>
            </w:rPr>
          </w:rPrChange>
        </w:rPr>
        <w:t xml:space="preserve"> </w:t>
      </w:r>
      <w:r w:rsidR="005D7ADF" w:rsidRPr="005F580A">
        <w:rPr>
          <w:rFonts w:ascii="Times New Roman" w:hAnsi="Times New Roman"/>
          <w:color w:val="161718" w:themeColor="text1"/>
          <w:sz w:val="24"/>
          <w:szCs w:val="24"/>
          <w:rPrChange w:id="346" w:author="Windows User" w:date="2018-02-05T21:55:00Z">
            <w:rPr>
              <w:rFonts w:ascii="Times New Roman" w:hAnsi="Times New Roman"/>
              <w:sz w:val="24"/>
              <w:szCs w:val="24"/>
            </w:rPr>
          </w:rPrChange>
        </w:rPr>
        <w:t xml:space="preserve">Its collapse affected thousands of employees and shook Wall Street to its core. </w:t>
      </w:r>
      <w:r w:rsidR="00FA1247" w:rsidRPr="005F580A">
        <w:rPr>
          <w:rFonts w:ascii="Times New Roman" w:hAnsi="Times New Roman"/>
          <w:color w:val="161718" w:themeColor="text1"/>
          <w:sz w:val="24"/>
          <w:szCs w:val="24"/>
          <w:rPrChange w:id="347" w:author="Windows User" w:date="2018-02-05T21:55:00Z">
            <w:rPr>
              <w:rFonts w:ascii="Times New Roman" w:hAnsi="Times New Roman"/>
              <w:sz w:val="24"/>
              <w:szCs w:val="24"/>
            </w:rPr>
          </w:rPrChange>
        </w:rPr>
        <w:t xml:space="preserve">The primary goal of this </w:t>
      </w:r>
      <w:r w:rsidR="00596CAF" w:rsidRPr="005F580A">
        <w:rPr>
          <w:rFonts w:ascii="Times New Roman" w:hAnsi="Times New Roman"/>
          <w:color w:val="161718" w:themeColor="text1"/>
          <w:sz w:val="24"/>
          <w:szCs w:val="24"/>
          <w:rPrChange w:id="348" w:author="Windows User" w:date="2018-02-05T21:55:00Z">
            <w:rPr>
              <w:rFonts w:ascii="Times New Roman" w:hAnsi="Times New Roman"/>
              <w:sz w:val="24"/>
              <w:szCs w:val="24"/>
            </w:rPr>
          </w:rPrChange>
        </w:rPr>
        <w:t xml:space="preserve">Enron </w:t>
      </w:r>
      <w:r w:rsidR="00FA1247" w:rsidRPr="005F580A">
        <w:rPr>
          <w:rFonts w:ascii="Times New Roman" w:hAnsi="Times New Roman"/>
          <w:color w:val="161718" w:themeColor="text1"/>
          <w:sz w:val="24"/>
          <w:szCs w:val="24"/>
          <w:rPrChange w:id="349" w:author="Windows User" w:date="2018-02-05T21:55:00Z">
            <w:rPr>
              <w:rFonts w:ascii="Times New Roman" w:hAnsi="Times New Roman"/>
              <w:sz w:val="24"/>
              <w:szCs w:val="24"/>
            </w:rPr>
          </w:rPrChange>
        </w:rPr>
        <w:t>machine learning project is to e</w:t>
      </w:r>
      <w:r w:rsidR="00C25113" w:rsidRPr="005F580A">
        <w:rPr>
          <w:rFonts w:ascii="Times New Roman" w:hAnsi="Times New Roman"/>
          <w:color w:val="161718" w:themeColor="text1"/>
          <w:sz w:val="24"/>
          <w:szCs w:val="24"/>
          <w:rPrChange w:id="350" w:author="Windows User" w:date="2018-02-05T21:55:00Z">
            <w:rPr>
              <w:rFonts w:ascii="Times New Roman" w:hAnsi="Times New Roman"/>
              <w:sz w:val="24"/>
              <w:szCs w:val="24"/>
            </w:rPr>
          </w:rPrChange>
        </w:rPr>
        <w:t>xtract meaningful information f</w:t>
      </w:r>
      <w:r w:rsidR="00FA1247" w:rsidRPr="005F580A">
        <w:rPr>
          <w:rFonts w:ascii="Times New Roman" w:hAnsi="Times New Roman"/>
          <w:color w:val="161718" w:themeColor="text1"/>
          <w:sz w:val="24"/>
          <w:szCs w:val="24"/>
          <w:rPrChange w:id="351" w:author="Windows User" w:date="2018-02-05T21:55:00Z">
            <w:rPr>
              <w:rFonts w:ascii="Times New Roman" w:hAnsi="Times New Roman"/>
              <w:sz w:val="24"/>
              <w:szCs w:val="24"/>
            </w:rPr>
          </w:rPrChange>
        </w:rPr>
        <w:t>r</w:t>
      </w:r>
      <w:r w:rsidR="00C25113" w:rsidRPr="005F580A">
        <w:rPr>
          <w:rFonts w:ascii="Times New Roman" w:hAnsi="Times New Roman"/>
          <w:color w:val="161718" w:themeColor="text1"/>
          <w:sz w:val="24"/>
          <w:szCs w:val="24"/>
          <w:rPrChange w:id="352" w:author="Windows User" w:date="2018-02-05T21:55:00Z">
            <w:rPr>
              <w:rFonts w:ascii="Times New Roman" w:hAnsi="Times New Roman"/>
              <w:sz w:val="24"/>
              <w:szCs w:val="24"/>
            </w:rPr>
          </w:rPrChange>
        </w:rPr>
        <w:t>om</w:t>
      </w:r>
      <w:r w:rsidR="00FA1247" w:rsidRPr="005F580A">
        <w:rPr>
          <w:rFonts w:ascii="Times New Roman" w:hAnsi="Times New Roman"/>
          <w:color w:val="161718" w:themeColor="text1"/>
          <w:sz w:val="24"/>
          <w:szCs w:val="24"/>
          <w:rPrChange w:id="353" w:author="Windows User" w:date="2018-02-05T21:55:00Z">
            <w:rPr>
              <w:rFonts w:ascii="Times New Roman" w:hAnsi="Times New Roman"/>
              <w:sz w:val="24"/>
              <w:szCs w:val="24"/>
            </w:rPr>
          </w:rPrChange>
        </w:rPr>
        <w:t xml:space="preserve"> ENRON dataset</w:t>
      </w:r>
      <w:r w:rsidR="00900258" w:rsidRPr="005F580A">
        <w:rPr>
          <w:rStyle w:val="FootnoteReference"/>
          <w:rFonts w:ascii="Times New Roman" w:hAnsi="Times New Roman"/>
          <w:color w:val="161718" w:themeColor="text1"/>
          <w:sz w:val="24"/>
          <w:szCs w:val="24"/>
        </w:rPr>
        <w:footnoteReference w:id="1"/>
      </w:r>
      <w:r w:rsidR="00C25113" w:rsidRPr="005F580A">
        <w:rPr>
          <w:rFonts w:ascii="Times New Roman" w:hAnsi="Times New Roman"/>
          <w:color w:val="161718" w:themeColor="text1"/>
          <w:sz w:val="24"/>
          <w:szCs w:val="24"/>
          <w:rPrChange w:id="355" w:author="Windows User" w:date="2018-02-05T21:55:00Z">
            <w:rPr>
              <w:rFonts w:ascii="Times New Roman" w:hAnsi="Times New Roman"/>
              <w:sz w:val="24"/>
              <w:szCs w:val="24"/>
            </w:rPr>
          </w:rPrChange>
        </w:rPr>
        <w:t xml:space="preserve">. A machine learning model has been built which can predict probable person of interests from new dataset with satisfactory level of accuracies. </w:t>
      </w:r>
      <w:r w:rsidR="00FA1247" w:rsidRPr="005F580A">
        <w:rPr>
          <w:rFonts w:ascii="Times New Roman" w:hAnsi="Times New Roman"/>
          <w:color w:val="161718" w:themeColor="text1"/>
          <w:sz w:val="24"/>
          <w:szCs w:val="24"/>
          <w:rPrChange w:id="356" w:author="Windows User" w:date="2018-02-05T21:55:00Z">
            <w:rPr>
              <w:rFonts w:ascii="Times New Roman" w:hAnsi="Times New Roman"/>
              <w:sz w:val="24"/>
              <w:szCs w:val="24"/>
            </w:rPr>
          </w:rPrChange>
        </w:rPr>
        <w:t xml:space="preserve">  </w:t>
      </w:r>
    </w:p>
    <w:p w:rsidR="00773044" w:rsidRPr="005F580A" w:rsidRDefault="00773044" w:rsidP="005502AF">
      <w:pPr>
        <w:rPr>
          <w:rFonts w:ascii="Times New Roman" w:hAnsi="Times New Roman" w:cs="Times New Roman"/>
          <w:color w:val="161718" w:themeColor="text1"/>
          <w:sz w:val="24"/>
          <w:szCs w:val="24"/>
        </w:rPr>
      </w:pPr>
    </w:p>
    <w:p w:rsidR="00125468" w:rsidRPr="005F580A" w:rsidRDefault="00125468" w:rsidP="005502AF">
      <w:pPr>
        <w:pStyle w:val="Heading1"/>
        <w:rPr>
          <w:rFonts w:eastAsiaTheme="minorHAnsi"/>
        </w:rPr>
      </w:pPr>
      <w:bookmarkStart w:id="357" w:name="_Toc505628196"/>
      <w:r w:rsidRPr="005F580A">
        <w:rPr>
          <w:rFonts w:eastAsiaTheme="minorHAnsi"/>
        </w:rPr>
        <w:t>Exploring the data</w:t>
      </w:r>
      <w:bookmarkEnd w:id="357"/>
    </w:p>
    <w:p w:rsidR="00D1114E" w:rsidRPr="005F580A" w:rsidRDefault="004E56F1" w:rsidP="005502AF">
      <w:pPr>
        <w:pStyle w:val="NoSpacing"/>
        <w:jc w:val="both"/>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 xml:space="preserve">The Enron dataset contains </w:t>
      </w:r>
      <w:r w:rsidR="00321F6B" w:rsidRPr="005F580A">
        <w:rPr>
          <w:rFonts w:ascii="Times New Roman" w:eastAsiaTheme="minorHAnsi" w:hAnsi="Times New Roman"/>
          <w:color w:val="161718" w:themeColor="text1"/>
          <w:sz w:val="24"/>
          <w:szCs w:val="24"/>
        </w:rPr>
        <w:t xml:space="preserve">a </w:t>
      </w:r>
      <w:r w:rsidR="00321F6B" w:rsidRPr="005F580A">
        <w:rPr>
          <w:rFonts w:ascii="Times New Roman" w:eastAsiaTheme="minorHAnsi" w:hAnsi="Times New Roman"/>
          <w:b/>
          <w:color w:val="161718" w:themeColor="text1"/>
          <w:sz w:val="24"/>
          <w:szCs w:val="24"/>
        </w:rPr>
        <w:t xml:space="preserve">total of </w:t>
      </w:r>
      <w:r w:rsidRPr="005F580A">
        <w:rPr>
          <w:rFonts w:ascii="Times New Roman" w:eastAsiaTheme="minorHAnsi" w:hAnsi="Times New Roman"/>
          <w:b/>
          <w:color w:val="161718" w:themeColor="text1"/>
          <w:sz w:val="24"/>
          <w:szCs w:val="24"/>
        </w:rPr>
        <w:t>146 data points</w:t>
      </w:r>
      <w:r w:rsidRPr="005F580A">
        <w:rPr>
          <w:rFonts w:ascii="Times New Roman" w:eastAsiaTheme="minorHAnsi" w:hAnsi="Times New Roman"/>
          <w:color w:val="161718" w:themeColor="text1"/>
          <w:sz w:val="24"/>
          <w:szCs w:val="24"/>
        </w:rPr>
        <w:t xml:space="preserve"> (people as data point), each has 21 features. </w:t>
      </w:r>
      <w:r w:rsidR="00A54377" w:rsidRPr="005F580A">
        <w:rPr>
          <w:rFonts w:ascii="Times New Roman" w:eastAsiaTheme="minorHAnsi" w:hAnsi="Times New Roman"/>
          <w:color w:val="161718" w:themeColor="text1"/>
          <w:sz w:val="24"/>
          <w:szCs w:val="24"/>
        </w:rPr>
        <w:t xml:space="preserve">Both financial and email features are included in the dataset. </w:t>
      </w:r>
      <w:r w:rsidR="00D1114E" w:rsidRPr="005F580A">
        <w:rPr>
          <w:rFonts w:ascii="Times New Roman" w:eastAsiaTheme="minorHAnsi" w:hAnsi="Times New Roman"/>
          <w:color w:val="161718" w:themeColor="text1"/>
          <w:sz w:val="24"/>
          <w:szCs w:val="24"/>
        </w:rPr>
        <w:t>It is assumed that there are 18 persons of interest (</w:t>
      </w:r>
      <w:r w:rsidR="00321F6B" w:rsidRPr="005F580A">
        <w:rPr>
          <w:rFonts w:ascii="Times New Roman" w:eastAsiaTheme="minorHAnsi" w:hAnsi="Times New Roman"/>
          <w:color w:val="161718" w:themeColor="text1"/>
          <w:sz w:val="24"/>
          <w:szCs w:val="24"/>
        </w:rPr>
        <w:t>provided</w:t>
      </w:r>
      <w:r w:rsidR="00D1114E" w:rsidRPr="005F580A">
        <w:rPr>
          <w:rFonts w:ascii="Times New Roman" w:eastAsiaTheme="minorHAnsi" w:hAnsi="Times New Roman"/>
          <w:color w:val="161718" w:themeColor="text1"/>
          <w:sz w:val="24"/>
          <w:szCs w:val="24"/>
        </w:rPr>
        <w:t xml:space="preserve"> in the root directory</w:t>
      </w:r>
      <w:r w:rsidR="006E5A02" w:rsidRPr="005F580A">
        <w:rPr>
          <w:rFonts w:ascii="Times New Roman" w:eastAsiaTheme="minorHAnsi" w:hAnsi="Times New Roman"/>
          <w:color w:val="161718" w:themeColor="text1"/>
          <w:sz w:val="24"/>
          <w:szCs w:val="24"/>
        </w:rPr>
        <w:t xml:space="preserve"> [</w:t>
      </w:r>
      <w:r w:rsidR="00D9567E" w:rsidRPr="005F580A">
        <w:rPr>
          <w:rStyle w:val="EndnoteReference"/>
          <w:rFonts w:ascii="Times New Roman" w:eastAsiaTheme="minorHAnsi" w:hAnsi="Times New Roman"/>
          <w:color w:val="161718" w:themeColor="text1"/>
          <w:sz w:val="24"/>
          <w:szCs w:val="24"/>
        </w:rPr>
        <w:endnoteReference w:id="3"/>
      </w:r>
      <w:r w:rsidR="006E5A02" w:rsidRPr="005F580A">
        <w:rPr>
          <w:rFonts w:ascii="Times New Roman" w:eastAsiaTheme="minorHAnsi" w:hAnsi="Times New Roman"/>
          <w:color w:val="161718" w:themeColor="text1"/>
          <w:sz w:val="24"/>
          <w:szCs w:val="24"/>
        </w:rPr>
        <w:t>]</w:t>
      </w:r>
      <w:r w:rsidR="00321F6B" w:rsidRPr="005F580A">
        <w:rPr>
          <w:rFonts w:ascii="Times New Roman" w:eastAsiaTheme="minorHAnsi" w:hAnsi="Times New Roman"/>
          <w:color w:val="161718" w:themeColor="text1"/>
          <w:sz w:val="24"/>
          <w:szCs w:val="24"/>
        </w:rPr>
        <w:t xml:space="preserve"> of the project</w:t>
      </w:r>
      <w:r w:rsidR="00D1114E" w:rsidRPr="005F580A">
        <w:rPr>
          <w:rFonts w:ascii="Times New Roman" w:eastAsiaTheme="minorHAnsi" w:hAnsi="Times New Roman"/>
          <w:color w:val="161718" w:themeColor="text1"/>
          <w:sz w:val="24"/>
          <w:szCs w:val="24"/>
        </w:rPr>
        <w:t>) out of total 146 persons</w:t>
      </w:r>
      <w:r w:rsidR="00AF1D42" w:rsidRPr="005F580A">
        <w:rPr>
          <w:rFonts w:ascii="Times New Roman" w:eastAsiaTheme="minorHAnsi" w:hAnsi="Times New Roman"/>
          <w:color w:val="161718" w:themeColor="text1"/>
          <w:sz w:val="24"/>
          <w:szCs w:val="24"/>
        </w:rPr>
        <w:t xml:space="preserve"> or executives</w:t>
      </w:r>
      <w:r w:rsidR="00D1114E" w:rsidRPr="005F580A">
        <w:rPr>
          <w:rFonts w:ascii="Times New Roman" w:eastAsiaTheme="minorHAnsi" w:hAnsi="Times New Roman"/>
          <w:color w:val="161718" w:themeColor="text1"/>
          <w:sz w:val="24"/>
          <w:szCs w:val="24"/>
        </w:rPr>
        <w:t>. The very hig</w:t>
      </w:r>
      <w:r w:rsidR="009B1C19" w:rsidRPr="005F580A">
        <w:rPr>
          <w:rFonts w:ascii="Times New Roman" w:eastAsiaTheme="minorHAnsi" w:hAnsi="Times New Roman"/>
          <w:color w:val="161718" w:themeColor="text1"/>
          <w:sz w:val="24"/>
          <w:szCs w:val="24"/>
        </w:rPr>
        <w:t>h level overview of the dataset, obtained from [</w:t>
      </w:r>
      <w:r w:rsidR="009B1C19" w:rsidRPr="005F580A">
        <w:rPr>
          <w:rStyle w:val="EndnoteReference"/>
          <w:rFonts w:ascii="Times New Roman" w:eastAsiaTheme="minorHAnsi" w:hAnsi="Times New Roman"/>
          <w:color w:val="161718" w:themeColor="text1"/>
          <w:sz w:val="24"/>
          <w:szCs w:val="24"/>
        </w:rPr>
        <w:endnoteReference w:id="4"/>
      </w:r>
      <w:r w:rsidR="009B1C19" w:rsidRPr="005F580A">
        <w:rPr>
          <w:rFonts w:ascii="Times New Roman" w:eastAsiaTheme="minorHAnsi" w:hAnsi="Times New Roman"/>
          <w:color w:val="161718" w:themeColor="text1"/>
          <w:sz w:val="24"/>
          <w:szCs w:val="24"/>
        </w:rPr>
        <w:t xml:space="preserve">], </w:t>
      </w:r>
      <w:r w:rsidR="00D1114E" w:rsidRPr="005F580A">
        <w:rPr>
          <w:rFonts w:ascii="Times New Roman" w:eastAsiaTheme="minorHAnsi" w:hAnsi="Times New Roman"/>
          <w:color w:val="161718" w:themeColor="text1"/>
          <w:sz w:val="24"/>
          <w:szCs w:val="24"/>
        </w:rPr>
        <w:t>i</w:t>
      </w:r>
      <w:r w:rsidR="009B1C19" w:rsidRPr="005F580A">
        <w:rPr>
          <w:rFonts w:ascii="Times New Roman" w:eastAsiaTheme="minorHAnsi" w:hAnsi="Times New Roman"/>
          <w:color w:val="161718" w:themeColor="text1"/>
          <w:sz w:val="24"/>
          <w:szCs w:val="24"/>
        </w:rPr>
        <w:t>s</w:t>
      </w:r>
      <w:r w:rsidR="00D1114E" w:rsidRPr="005F580A">
        <w:rPr>
          <w:rFonts w:ascii="Times New Roman" w:eastAsiaTheme="minorHAnsi" w:hAnsi="Times New Roman"/>
          <w:color w:val="161718" w:themeColor="text1"/>
          <w:sz w:val="24"/>
          <w:szCs w:val="24"/>
        </w:rPr>
        <w:t xml:space="preserve"> tabulated in </w:t>
      </w:r>
      <w:r w:rsidR="00D1114E" w:rsidRPr="005F580A">
        <w:rPr>
          <w:rFonts w:ascii="Times New Roman" w:eastAsiaTheme="minorHAnsi" w:hAnsi="Times New Roman"/>
          <w:color w:val="161718" w:themeColor="text1"/>
          <w:sz w:val="24"/>
          <w:szCs w:val="24"/>
          <w:rPrChange w:id="358" w:author="Windows User" w:date="2018-02-05T21:55:00Z">
            <w:rPr>
              <w:rFonts w:ascii="Times New Roman" w:eastAsiaTheme="minorHAnsi" w:hAnsi="Times New Roman"/>
              <w:color w:val="161718" w:themeColor="text1"/>
              <w:sz w:val="24"/>
              <w:szCs w:val="24"/>
            </w:rPr>
          </w:rPrChange>
        </w:rPr>
        <w:fldChar w:fldCharType="begin"/>
      </w:r>
      <w:r w:rsidR="00D1114E" w:rsidRPr="005F580A">
        <w:rPr>
          <w:rFonts w:ascii="Times New Roman" w:eastAsiaTheme="minorHAnsi" w:hAnsi="Times New Roman"/>
          <w:color w:val="161718" w:themeColor="text1"/>
          <w:sz w:val="24"/>
          <w:szCs w:val="24"/>
        </w:rPr>
        <w:instrText xml:space="preserve"> REF _Ref505031220 \h </w:instrText>
      </w:r>
      <w:r w:rsidR="00116213" w:rsidRPr="005F580A">
        <w:rPr>
          <w:rFonts w:ascii="Times New Roman" w:eastAsiaTheme="minorHAnsi" w:hAnsi="Times New Roman"/>
          <w:color w:val="161718" w:themeColor="text1"/>
          <w:sz w:val="24"/>
          <w:szCs w:val="24"/>
        </w:rPr>
        <w:instrText xml:space="preserve"> \* MERGEFORMAT </w:instrText>
      </w:r>
      <w:r w:rsidR="00D1114E" w:rsidRPr="005F580A">
        <w:rPr>
          <w:rFonts w:ascii="Times New Roman" w:eastAsiaTheme="minorHAnsi" w:hAnsi="Times New Roman"/>
          <w:color w:val="161718" w:themeColor="text1"/>
          <w:sz w:val="24"/>
          <w:szCs w:val="24"/>
          <w:rPrChange w:id="359" w:author="Windows User" w:date="2018-02-05T21:55:00Z">
            <w:rPr>
              <w:rFonts w:ascii="Times New Roman" w:eastAsiaTheme="minorHAnsi" w:hAnsi="Times New Roman"/>
              <w:color w:val="161718" w:themeColor="text1"/>
              <w:sz w:val="24"/>
              <w:szCs w:val="24"/>
            </w:rPr>
          </w:rPrChange>
        </w:rPr>
      </w:r>
      <w:r w:rsidR="00D1114E" w:rsidRPr="005F580A">
        <w:rPr>
          <w:rFonts w:ascii="Times New Roman" w:eastAsiaTheme="minorHAnsi" w:hAnsi="Times New Roman"/>
          <w:color w:val="161718" w:themeColor="text1"/>
          <w:sz w:val="24"/>
          <w:szCs w:val="24"/>
          <w:rPrChange w:id="360" w:author="Windows User" w:date="2018-02-05T21:55:00Z">
            <w:rPr>
              <w:rFonts w:ascii="Times New Roman" w:eastAsiaTheme="minorHAnsi" w:hAnsi="Times New Roman"/>
              <w:color w:val="161718" w:themeColor="text1"/>
              <w:sz w:val="24"/>
              <w:szCs w:val="24"/>
            </w:rPr>
          </w:rPrChange>
        </w:rPr>
        <w:fldChar w:fldCharType="separate"/>
      </w:r>
      <w:ins w:id="361" w:author="Windows User" w:date="2018-02-05T21:07:00Z">
        <w:r w:rsidR="008862FB" w:rsidRPr="005F580A">
          <w:rPr>
            <w:rFonts w:ascii="Times New Roman" w:hAnsi="Times New Roman"/>
            <w:color w:val="161718" w:themeColor="text1"/>
            <w:sz w:val="24"/>
            <w:szCs w:val="24"/>
          </w:rPr>
          <w:t xml:space="preserve">Table </w:t>
        </w:r>
        <w:r w:rsidR="008862FB" w:rsidRPr="005F580A">
          <w:rPr>
            <w:rFonts w:ascii="Times New Roman" w:hAnsi="Times New Roman"/>
            <w:noProof/>
            <w:color w:val="161718" w:themeColor="text1"/>
            <w:sz w:val="24"/>
            <w:szCs w:val="24"/>
          </w:rPr>
          <w:t>1</w:t>
        </w:r>
        <w:r w:rsidR="008862FB" w:rsidRPr="005F580A">
          <w:rPr>
            <w:rFonts w:ascii="Times New Roman" w:hAnsi="Times New Roman"/>
            <w:color w:val="161718" w:themeColor="text1"/>
            <w:sz w:val="24"/>
            <w:szCs w:val="24"/>
          </w:rPr>
          <w:t>: Overview of the dataset</w:t>
        </w:r>
      </w:ins>
      <w:del w:id="362" w:author="Windows User" w:date="2018-02-05T21:07:00Z">
        <w:r w:rsidR="003A4F08" w:rsidRPr="005F580A" w:rsidDel="008862FB">
          <w:rPr>
            <w:rFonts w:ascii="Times New Roman" w:hAnsi="Times New Roman"/>
            <w:color w:val="161718" w:themeColor="text1"/>
            <w:sz w:val="24"/>
            <w:szCs w:val="24"/>
          </w:rPr>
          <w:delText xml:space="preserve">Table </w:delText>
        </w:r>
        <w:r w:rsidR="003A4F08" w:rsidRPr="005F580A" w:rsidDel="008862FB">
          <w:rPr>
            <w:rFonts w:ascii="Times New Roman" w:hAnsi="Times New Roman"/>
            <w:noProof/>
            <w:color w:val="161718" w:themeColor="text1"/>
            <w:sz w:val="24"/>
            <w:szCs w:val="24"/>
          </w:rPr>
          <w:delText>1</w:delText>
        </w:r>
        <w:r w:rsidR="003A4F08" w:rsidRPr="005F580A" w:rsidDel="008862FB">
          <w:rPr>
            <w:rFonts w:ascii="Times New Roman" w:hAnsi="Times New Roman"/>
            <w:color w:val="161718" w:themeColor="text1"/>
            <w:sz w:val="24"/>
            <w:szCs w:val="24"/>
          </w:rPr>
          <w:delText>: Overview of the dataset</w:delText>
        </w:r>
      </w:del>
      <w:r w:rsidR="00D1114E" w:rsidRPr="005F580A">
        <w:rPr>
          <w:rFonts w:ascii="Times New Roman" w:eastAsiaTheme="minorHAnsi" w:hAnsi="Times New Roman"/>
          <w:color w:val="161718" w:themeColor="text1"/>
          <w:sz w:val="24"/>
          <w:szCs w:val="24"/>
          <w:rPrChange w:id="363" w:author="Windows User" w:date="2018-02-05T21:55:00Z">
            <w:rPr>
              <w:rFonts w:ascii="Times New Roman" w:eastAsiaTheme="minorHAnsi" w:hAnsi="Times New Roman"/>
              <w:color w:val="161718" w:themeColor="text1"/>
              <w:sz w:val="24"/>
              <w:szCs w:val="24"/>
            </w:rPr>
          </w:rPrChange>
        </w:rPr>
        <w:fldChar w:fldCharType="end"/>
      </w:r>
      <w:r w:rsidR="00EB24CA" w:rsidRPr="005F580A">
        <w:rPr>
          <w:rStyle w:val="FootnoteReference"/>
          <w:rFonts w:ascii="Times New Roman" w:eastAsiaTheme="minorHAnsi" w:hAnsi="Times New Roman"/>
          <w:color w:val="161718" w:themeColor="text1"/>
          <w:sz w:val="24"/>
          <w:szCs w:val="24"/>
        </w:rPr>
        <w:footnoteReference w:id="2"/>
      </w:r>
      <w:r w:rsidR="00352A79" w:rsidRPr="005F580A">
        <w:rPr>
          <w:rFonts w:ascii="Times New Roman" w:eastAsiaTheme="minorHAnsi" w:hAnsi="Times New Roman"/>
          <w:color w:val="161718" w:themeColor="text1"/>
          <w:sz w:val="24"/>
          <w:szCs w:val="24"/>
        </w:rPr>
        <w:t>.</w:t>
      </w:r>
      <w:r w:rsidR="00EB24CA" w:rsidRPr="005F580A">
        <w:rPr>
          <w:rFonts w:ascii="Times New Roman" w:eastAsiaTheme="minorHAnsi" w:hAnsi="Times New Roman"/>
          <w:color w:val="161718" w:themeColor="text1"/>
          <w:sz w:val="24"/>
          <w:szCs w:val="24"/>
        </w:rPr>
        <w:t xml:space="preserve"> This dataset is useful to build a machine learning algorithm to predict possible criminals from new dataset. </w:t>
      </w:r>
    </w:p>
    <w:p w:rsidR="00E37A8F" w:rsidRPr="005F580A" w:rsidRDefault="004E56F1" w:rsidP="005502AF">
      <w:pPr>
        <w:pStyle w:val="NoSpacing"/>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 xml:space="preserve"> </w:t>
      </w:r>
    </w:p>
    <w:p w:rsidR="00D1114E" w:rsidRPr="005F580A" w:rsidRDefault="00D1114E" w:rsidP="005502AF">
      <w:pPr>
        <w:pStyle w:val="Caption"/>
        <w:keepNext/>
        <w:spacing w:after="0" w:line="276" w:lineRule="auto"/>
        <w:rPr>
          <w:rFonts w:ascii="Times New Roman" w:hAnsi="Times New Roman" w:cs="Times New Roman"/>
          <w:color w:val="161718" w:themeColor="text1"/>
          <w:sz w:val="24"/>
          <w:szCs w:val="24"/>
        </w:rPr>
      </w:pPr>
      <w:bookmarkStart w:id="364" w:name="_Ref505031220"/>
      <w:r w:rsidRPr="005F580A">
        <w:rPr>
          <w:rFonts w:ascii="Times New Roman" w:hAnsi="Times New Roman" w:cs="Times New Roman"/>
          <w:color w:val="161718" w:themeColor="text1"/>
          <w:sz w:val="24"/>
          <w:szCs w:val="24"/>
        </w:rPr>
        <w:t xml:space="preserve">Table </w:t>
      </w:r>
      <w:r w:rsidRPr="005F580A">
        <w:rPr>
          <w:rFonts w:ascii="Times New Roman" w:hAnsi="Times New Roman" w:cs="Times New Roman"/>
          <w:color w:val="161718" w:themeColor="text1"/>
          <w:sz w:val="24"/>
          <w:szCs w:val="24"/>
          <w:rPrChange w:id="365" w:author="Windows User" w:date="2018-02-05T21:55:00Z">
            <w:rPr>
              <w:rFonts w:ascii="Times New Roman" w:hAnsi="Times New Roman" w:cs="Times New Roman"/>
              <w:color w:val="161718" w:themeColor="text1"/>
              <w:sz w:val="24"/>
              <w:szCs w:val="24"/>
            </w:rPr>
          </w:rPrChange>
        </w:rPr>
        <w:fldChar w:fldCharType="begin"/>
      </w:r>
      <w:r w:rsidRPr="005F580A">
        <w:rPr>
          <w:rFonts w:ascii="Times New Roman" w:hAnsi="Times New Roman" w:cs="Times New Roman"/>
          <w:color w:val="161718" w:themeColor="text1"/>
          <w:sz w:val="24"/>
          <w:szCs w:val="24"/>
        </w:rPr>
        <w:instrText xml:space="preserve"> SEQ Table \* ARABIC </w:instrText>
      </w:r>
      <w:r w:rsidRPr="005F580A">
        <w:rPr>
          <w:rFonts w:ascii="Times New Roman" w:hAnsi="Times New Roman" w:cs="Times New Roman"/>
          <w:color w:val="161718" w:themeColor="text1"/>
          <w:sz w:val="24"/>
          <w:szCs w:val="24"/>
          <w:rPrChange w:id="366" w:author="Windows User" w:date="2018-02-05T21:55:00Z">
            <w:rPr>
              <w:rFonts w:ascii="Times New Roman" w:hAnsi="Times New Roman" w:cs="Times New Roman"/>
              <w:color w:val="161718" w:themeColor="text1"/>
              <w:sz w:val="24"/>
              <w:szCs w:val="24"/>
            </w:rPr>
          </w:rPrChange>
        </w:rPr>
        <w:fldChar w:fldCharType="separate"/>
      </w:r>
      <w:ins w:id="367" w:author="Windows User" w:date="2018-02-05T21:07:00Z">
        <w:r w:rsidR="008862FB" w:rsidRPr="005F580A">
          <w:rPr>
            <w:rFonts w:ascii="Times New Roman" w:hAnsi="Times New Roman" w:cs="Times New Roman"/>
            <w:noProof/>
            <w:color w:val="161718" w:themeColor="text1"/>
            <w:sz w:val="24"/>
            <w:szCs w:val="24"/>
          </w:rPr>
          <w:t>1</w:t>
        </w:r>
      </w:ins>
      <w:del w:id="368" w:author="Windows User" w:date="2018-02-05T21:07:00Z">
        <w:r w:rsidR="00391309" w:rsidRPr="005F580A" w:rsidDel="008862FB">
          <w:rPr>
            <w:rFonts w:ascii="Times New Roman" w:hAnsi="Times New Roman" w:cs="Times New Roman"/>
            <w:noProof/>
            <w:color w:val="161718" w:themeColor="text1"/>
            <w:sz w:val="24"/>
            <w:szCs w:val="24"/>
          </w:rPr>
          <w:delText>1</w:delText>
        </w:r>
      </w:del>
      <w:r w:rsidRPr="005F580A">
        <w:rPr>
          <w:rFonts w:ascii="Times New Roman" w:hAnsi="Times New Roman" w:cs="Times New Roman"/>
          <w:color w:val="161718" w:themeColor="text1"/>
          <w:sz w:val="24"/>
          <w:szCs w:val="24"/>
          <w:rPrChange w:id="369" w:author="Windows User" w:date="2018-02-05T21:55:00Z">
            <w:rPr>
              <w:rFonts w:ascii="Times New Roman" w:hAnsi="Times New Roman" w:cs="Times New Roman"/>
              <w:color w:val="161718" w:themeColor="text1"/>
              <w:sz w:val="24"/>
              <w:szCs w:val="24"/>
            </w:rPr>
          </w:rPrChange>
        </w:rPr>
        <w:fldChar w:fldCharType="end"/>
      </w:r>
      <w:r w:rsidRPr="005F580A">
        <w:rPr>
          <w:rFonts w:ascii="Times New Roman" w:hAnsi="Times New Roman" w:cs="Times New Roman"/>
          <w:color w:val="161718" w:themeColor="text1"/>
          <w:sz w:val="24"/>
          <w:szCs w:val="24"/>
        </w:rPr>
        <w:t>: Overview of the dataset</w:t>
      </w:r>
      <w:bookmarkEnd w:id="364"/>
    </w:p>
    <w:tbl>
      <w:tblPr>
        <w:tblStyle w:val="TableGrid"/>
        <w:tblW w:w="0" w:type="auto"/>
        <w:tblLook w:val="04A0" w:firstRow="1" w:lastRow="0" w:firstColumn="1" w:lastColumn="0" w:noHBand="0" w:noVBand="1"/>
      </w:tblPr>
      <w:tblGrid>
        <w:gridCol w:w="9926"/>
      </w:tblGrid>
      <w:tr w:rsidR="0002422C" w:rsidRPr="005F580A" w:rsidTr="0071289D">
        <w:tc>
          <w:tcPr>
            <w:tcW w:w="9926" w:type="dxa"/>
          </w:tcPr>
          <w:p w:rsidR="0071289D" w:rsidRPr="005F580A" w:rsidRDefault="0071289D"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Data points: 146</w:t>
            </w:r>
          </w:p>
          <w:p w:rsidR="0071289D" w:rsidRPr="005F580A" w:rsidRDefault="0071289D"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Features: 21</w:t>
            </w:r>
          </w:p>
          <w:p w:rsidR="0071289D" w:rsidRPr="005F580A" w:rsidRDefault="0071289D"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POI in Dataset: 18</w:t>
            </w:r>
          </w:p>
          <w:p w:rsidR="0071289D" w:rsidRPr="005F580A" w:rsidRDefault="0071289D"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All POI: 35</w:t>
            </w:r>
          </w:p>
          <w:p w:rsidR="0071289D" w:rsidRPr="005F580A" w:rsidRDefault="0071289D"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Stock value of James Prentice: 1095040</w:t>
            </w:r>
          </w:p>
          <w:p w:rsidR="0071289D" w:rsidRPr="005F580A" w:rsidRDefault="0071289D"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Wesley Colwell to POI emails: 11</w:t>
            </w:r>
          </w:p>
          <w:p w:rsidR="0071289D" w:rsidRPr="005F580A" w:rsidRDefault="0071289D"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Stock options of Jeffrey Skilling: 19250000</w:t>
            </w:r>
          </w:p>
          <w:p w:rsidR="0071289D" w:rsidRPr="005F580A" w:rsidRDefault="0071289D"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Largest total payment earner and payment: LAY KENNETH L 103559793</w:t>
            </w:r>
          </w:p>
          <w:p w:rsidR="0071289D" w:rsidRPr="005F580A" w:rsidRDefault="0071289D"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Salaries available: 95</w:t>
            </w:r>
          </w:p>
          <w:p w:rsidR="0071289D" w:rsidRPr="005F580A" w:rsidRDefault="0071289D"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Emails available: 111</w:t>
            </w:r>
          </w:p>
          <w:p w:rsidR="0071289D" w:rsidRPr="005F580A" w:rsidRDefault="0071289D"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NaN for total payment and percentage: 21</w:t>
            </w:r>
          </w:p>
        </w:tc>
      </w:tr>
    </w:tbl>
    <w:p w:rsidR="0071289D" w:rsidRPr="005F580A" w:rsidRDefault="0071289D" w:rsidP="005502AF">
      <w:pPr>
        <w:pStyle w:val="NoSpacing"/>
        <w:rPr>
          <w:rFonts w:ascii="Times New Roman" w:eastAsiaTheme="minorHAnsi" w:hAnsi="Times New Roman"/>
          <w:color w:val="161718" w:themeColor="text1"/>
          <w:sz w:val="24"/>
          <w:szCs w:val="24"/>
        </w:rPr>
      </w:pPr>
    </w:p>
    <w:p w:rsidR="000453D4" w:rsidRPr="005F580A" w:rsidRDefault="000453D4" w:rsidP="005502AF">
      <w:pPr>
        <w:pStyle w:val="NoSpacing"/>
        <w:jc w:val="both"/>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 xml:space="preserve">The person of interest is the person who is assumed to be committing the crime. In the given dataset, there are 18 </w:t>
      </w:r>
      <w:r w:rsidR="001C67C1" w:rsidRPr="005F580A">
        <w:rPr>
          <w:rFonts w:ascii="Times New Roman" w:eastAsiaTheme="minorHAnsi" w:hAnsi="Times New Roman"/>
          <w:color w:val="161718" w:themeColor="text1"/>
          <w:sz w:val="24"/>
          <w:szCs w:val="24"/>
        </w:rPr>
        <w:t>people</w:t>
      </w:r>
      <w:r w:rsidRPr="005F580A">
        <w:rPr>
          <w:rFonts w:ascii="Times New Roman" w:eastAsiaTheme="minorHAnsi" w:hAnsi="Times New Roman"/>
          <w:color w:val="161718" w:themeColor="text1"/>
          <w:sz w:val="24"/>
          <w:szCs w:val="24"/>
        </w:rPr>
        <w:t xml:space="preserve"> of interest (POI) and 128 non-</w:t>
      </w:r>
      <w:r w:rsidR="001C67C1" w:rsidRPr="005F580A">
        <w:rPr>
          <w:rFonts w:ascii="Times New Roman" w:eastAsiaTheme="minorHAnsi" w:hAnsi="Times New Roman"/>
          <w:color w:val="161718" w:themeColor="text1"/>
          <w:sz w:val="24"/>
          <w:szCs w:val="24"/>
        </w:rPr>
        <w:t>POIs [</w:t>
      </w:r>
      <w:r w:rsidR="007565C4" w:rsidRPr="005F580A">
        <w:rPr>
          <w:rStyle w:val="EndnoteReference"/>
          <w:rFonts w:ascii="Times New Roman" w:eastAsiaTheme="minorHAnsi" w:hAnsi="Times New Roman"/>
          <w:color w:val="161718" w:themeColor="text1"/>
          <w:sz w:val="24"/>
          <w:szCs w:val="24"/>
        </w:rPr>
        <w:endnoteReference w:id="5"/>
      </w:r>
      <w:r w:rsidR="007565C4" w:rsidRPr="005F580A">
        <w:rPr>
          <w:rFonts w:ascii="Times New Roman" w:eastAsiaTheme="minorHAnsi" w:hAnsi="Times New Roman"/>
          <w:color w:val="161718" w:themeColor="text1"/>
          <w:sz w:val="24"/>
          <w:szCs w:val="24"/>
        </w:rPr>
        <w:t>].</w:t>
      </w:r>
      <w:r w:rsidR="001C67C1" w:rsidRPr="005F580A">
        <w:rPr>
          <w:rFonts w:ascii="Times New Roman" w:eastAsiaTheme="minorHAnsi" w:hAnsi="Times New Roman"/>
          <w:color w:val="161718" w:themeColor="text1"/>
          <w:sz w:val="24"/>
          <w:szCs w:val="24"/>
        </w:rPr>
        <w:t xml:space="preserve"> Since some of the machine learning algorithms are successfully implemented in different industries to classification purposes, those algorithms might come handy for this type of problem domain. </w:t>
      </w:r>
    </w:p>
    <w:p w:rsidR="000453D4" w:rsidRPr="005F580A" w:rsidRDefault="000453D4" w:rsidP="005502AF">
      <w:pPr>
        <w:pStyle w:val="NoSpacing"/>
        <w:rPr>
          <w:rFonts w:ascii="Times New Roman" w:eastAsiaTheme="minorHAnsi" w:hAnsi="Times New Roman"/>
          <w:color w:val="161718" w:themeColor="text1"/>
          <w:sz w:val="24"/>
          <w:szCs w:val="24"/>
        </w:rPr>
      </w:pPr>
    </w:p>
    <w:p w:rsidR="00E46E3F" w:rsidRPr="005F580A" w:rsidRDefault="00E46E3F" w:rsidP="005502AF">
      <w:pPr>
        <w:pStyle w:val="Heading2"/>
        <w:spacing w:line="276" w:lineRule="auto"/>
        <w:rPr>
          <w:rFonts w:eastAsiaTheme="minorHAnsi"/>
          <w:color w:val="161718" w:themeColor="text1"/>
          <w:sz w:val="24"/>
          <w:szCs w:val="24"/>
        </w:rPr>
      </w:pPr>
      <w:bookmarkStart w:id="370" w:name="_Toc505628197"/>
      <w:r w:rsidRPr="005F580A">
        <w:rPr>
          <w:rFonts w:eastAsiaTheme="minorHAnsi"/>
          <w:color w:val="161718" w:themeColor="text1"/>
          <w:sz w:val="24"/>
          <w:szCs w:val="24"/>
        </w:rPr>
        <w:t>Detecting outliers and NaN values</w:t>
      </w:r>
      <w:bookmarkEnd w:id="370"/>
    </w:p>
    <w:p w:rsidR="0071289D" w:rsidRPr="005F580A" w:rsidRDefault="003B3471" w:rsidP="005502AF">
      <w:pPr>
        <w:pStyle w:val="NoSpacing"/>
        <w:jc w:val="both"/>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 xml:space="preserve">Any form of anomalies ought to be determined and removed from the dataset before implementing any relevant machine learning algorithms. </w:t>
      </w:r>
      <w:r w:rsidR="009B1C19" w:rsidRPr="005F580A">
        <w:rPr>
          <w:rFonts w:ascii="Times New Roman" w:eastAsiaTheme="minorHAnsi" w:hAnsi="Times New Roman"/>
          <w:color w:val="161718" w:themeColor="text1"/>
          <w:sz w:val="24"/>
          <w:szCs w:val="24"/>
        </w:rPr>
        <w:t xml:space="preserve">In the given dataset, there might be outlier or NAN values. </w:t>
      </w:r>
      <w:r w:rsidRPr="005F580A">
        <w:rPr>
          <w:rFonts w:ascii="Times New Roman" w:eastAsiaTheme="minorHAnsi" w:hAnsi="Times New Roman"/>
          <w:color w:val="161718" w:themeColor="text1"/>
          <w:sz w:val="24"/>
          <w:szCs w:val="24"/>
        </w:rPr>
        <w:t xml:space="preserve"> </w:t>
      </w:r>
    </w:p>
    <w:p w:rsidR="009B1C19" w:rsidRPr="005F580A" w:rsidRDefault="00E46E3F" w:rsidP="005502AF">
      <w:pPr>
        <w:pStyle w:val="NoSpacing"/>
        <w:jc w:val="both"/>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 xml:space="preserve">Considering the salary and bonus of the executives, it is observed that there is an outlier in the dataset, shown in </w:t>
      </w:r>
      <w:r w:rsidRPr="005F580A">
        <w:rPr>
          <w:rFonts w:ascii="Times New Roman" w:eastAsiaTheme="minorHAnsi" w:hAnsi="Times New Roman"/>
          <w:color w:val="161718" w:themeColor="text1"/>
          <w:sz w:val="24"/>
          <w:szCs w:val="24"/>
          <w:rPrChange w:id="371" w:author="Windows User" w:date="2018-02-05T21:55:00Z">
            <w:rPr>
              <w:rFonts w:ascii="Times New Roman" w:eastAsiaTheme="minorHAnsi" w:hAnsi="Times New Roman"/>
              <w:color w:val="161718" w:themeColor="text1"/>
              <w:sz w:val="24"/>
              <w:szCs w:val="24"/>
            </w:rPr>
          </w:rPrChange>
        </w:rPr>
        <w:fldChar w:fldCharType="begin"/>
      </w:r>
      <w:r w:rsidRPr="005F580A">
        <w:rPr>
          <w:rFonts w:ascii="Times New Roman" w:eastAsiaTheme="minorHAnsi" w:hAnsi="Times New Roman"/>
          <w:color w:val="161718" w:themeColor="text1"/>
          <w:sz w:val="24"/>
          <w:szCs w:val="24"/>
        </w:rPr>
        <w:instrText xml:space="preserve"> REF _Ref505163563 \h </w:instrText>
      </w:r>
      <w:r w:rsidR="00116213" w:rsidRPr="005F580A">
        <w:rPr>
          <w:rFonts w:ascii="Times New Roman" w:eastAsiaTheme="minorHAnsi" w:hAnsi="Times New Roman"/>
          <w:color w:val="161718" w:themeColor="text1"/>
          <w:sz w:val="24"/>
          <w:szCs w:val="24"/>
        </w:rPr>
        <w:instrText xml:space="preserve"> \* MERGEFORMAT </w:instrText>
      </w:r>
      <w:r w:rsidRPr="005F580A">
        <w:rPr>
          <w:rFonts w:ascii="Times New Roman" w:eastAsiaTheme="minorHAnsi" w:hAnsi="Times New Roman"/>
          <w:color w:val="161718" w:themeColor="text1"/>
          <w:sz w:val="24"/>
          <w:szCs w:val="24"/>
          <w:rPrChange w:id="372" w:author="Windows User" w:date="2018-02-05T21:55:00Z">
            <w:rPr>
              <w:rFonts w:ascii="Times New Roman" w:eastAsiaTheme="minorHAnsi" w:hAnsi="Times New Roman"/>
              <w:color w:val="161718" w:themeColor="text1"/>
              <w:sz w:val="24"/>
              <w:szCs w:val="24"/>
            </w:rPr>
          </w:rPrChange>
        </w:rPr>
      </w:r>
      <w:r w:rsidRPr="005F580A">
        <w:rPr>
          <w:rFonts w:ascii="Times New Roman" w:eastAsiaTheme="minorHAnsi" w:hAnsi="Times New Roman"/>
          <w:color w:val="161718" w:themeColor="text1"/>
          <w:sz w:val="24"/>
          <w:szCs w:val="24"/>
          <w:rPrChange w:id="373" w:author="Windows User" w:date="2018-02-05T21:55:00Z">
            <w:rPr>
              <w:rFonts w:ascii="Times New Roman" w:eastAsiaTheme="minorHAnsi" w:hAnsi="Times New Roman"/>
              <w:color w:val="161718" w:themeColor="text1"/>
              <w:sz w:val="24"/>
              <w:szCs w:val="24"/>
            </w:rPr>
          </w:rPrChange>
        </w:rPr>
        <w:fldChar w:fldCharType="separate"/>
      </w:r>
      <w:ins w:id="374" w:author="Windows User" w:date="2018-02-05T21:07:00Z">
        <w:r w:rsidR="008862FB" w:rsidRPr="005F580A">
          <w:rPr>
            <w:rFonts w:ascii="Times New Roman" w:hAnsi="Times New Roman"/>
            <w:color w:val="161718" w:themeColor="text1"/>
            <w:sz w:val="24"/>
            <w:szCs w:val="24"/>
          </w:rPr>
          <w:t xml:space="preserve">Figure </w:t>
        </w:r>
        <w:r w:rsidR="008862FB" w:rsidRPr="005F580A">
          <w:rPr>
            <w:rFonts w:ascii="Times New Roman" w:hAnsi="Times New Roman"/>
            <w:noProof/>
            <w:color w:val="161718" w:themeColor="text1"/>
            <w:sz w:val="24"/>
            <w:szCs w:val="24"/>
          </w:rPr>
          <w:t>1</w:t>
        </w:r>
        <w:r w:rsidR="008862FB" w:rsidRPr="005F580A">
          <w:rPr>
            <w:rFonts w:ascii="Times New Roman" w:hAnsi="Times New Roman"/>
            <w:color w:val="161718" w:themeColor="text1"/>
            <w:sz w:val="24"/>
            <w:szCs w:val="24"/>
          </w:rPr>
          <w:t>: Outlier in the dataset</w:t>
        </w:r>
      </w:ins>
      <w:del w:id="375" w:author="Windows User" w:date="2018-02-05T21:07:00Z">
        <w:r w:rsidR="003A4F08" w:rsidRPr="005F580A" w:rsidDel="008862FB">
          <w:rPr>
            <w:rFonts w:ascii="Times New Roman" w:hAnsi="Times New Roman"/>
            <w:color w:val="161718" w:themeColor="text1"/>
            <w:sz w:val="24"/>
            <w:szCs w:val="24"/>
          </w:rPr>
          <w:delText xml:space="preserve">Figure </w:delText>
        </w:r>
        <w:r w:rsidR="003A4F08" w:rsidRPr="005F580A" w:rsidDel="008862FB">
          <w:rPr>
            <w:rFonts w:ascii="Times New Roman" w:hAnsi="Times New Roman"/>
            <w:noProof/>
            <w:color w:val="161718" w:themeColor="text1"/>
            <w:sz w:val="24"/>
            <w:szCs w:val="24"/>
          </w:rPr>
          <w:delText>1</w:delText>
        </w:r>
        <w:r w:rsidR="003A4F08" w:rsidRPr="005F580A" w:rsidDel="008862FB">
          <w:rPr>
            <w:rFonts w:ascii="Times New Roman" w:hAnsi="Times New Roman"/>
            <w:color w:val="161718" w:themeColor="text1"/>
            <w:sz w:val="24"/>
            <w:szCs w:val="24"/>
          </w:rPr>
          <w:delText>: Outlier in the dataset</w:delText>
        </w:r>
      </w:del>
      <w:r w:rsidRPr="005F580A">
        <w:rPr>
          <w:rFonts w:ascii="Times New Roman" w:eastAsiaTheme="minorHAnsi" w:hAnsi="Times New Roman"/>
          <w:color w:val="161718" w:themeColor="text1"/>
          <w:sz w:val="24"/>
          <w:szCs w:val="24"/>
          <w:rPrChange w:id="376" w:author="Windows User" w:date="2018-02-05T21:55:00Z">
            <w:rPr>
              <w:rFonts w:ascii="Times New Roman" w:eastAsiaTheme="minorHAnsi" w:hAnsi="Times New Roman"/>
              <w:color w:val="161718" w:themeColor="text1"/>
              <w:sz w:val="24"/>
              <w:szCs w:val="24"/>
            </w:rPr>
          </w:rPrChange>
        </w:rPr>
        <w:fldChar w:fldCharType="end"/>
      </w:r>
      <w:r w:rsidRPr="005F580A">
        <w:rPr>
          <w:rFonts w:ascii="Times New Roman" w:eastAsiaTheme="minorHAnsi" w:hAnsi="Times New Roman"/>
          <w:color w:val="161718" w:themeColor="text1"/>
          <w:sz w:val="24"/>
          <w:szCs w:val="24"/>
        </w:rPr>
        <w:t xml:space="preserve">. </w:t>
      </w:r>
      <w:r w:rsidR="00C961D5" w:rsidRPr="005F580A">
        <w:rPr>
          <w:rFonts w:ascii="Times New Roman" w:eastAsiaTheme="minorHAnsi" w:hAnsi="Times New Roman"/>
          <w:color w:val="161718" w:themeColor="text1"/>
          <w:sz w:val="24"/>
          <w:szCs w:val="24"/>
        </w:rPr>
        <w:t xml:space="preserve">The data point is for the </w:t>
      </w:r>
      <w:r w:rsidR="00C961D5" w:rsidRPr="005F580A">
        <w:rPr>
          <w:rFonts w:ascii="Times New Roman" w:eastAsiaTheme="minorEastAsia" w:hAnsi="Times New Roman"/>
          <w:color w:val="161718" w:themeColor="text1"/>
          <w:spacing w:val="0"/>
          <w:sz w:val="24"/>
          <w:szCs w:val="24"/>
          <w:rPrChange w:id="377" w:author="Windows User" w:date="2018-02-05T21:55:00Z">
            <w:rPr>
              <w:rFonts w:ascii="ArialMT" w:eastAsiaTheme="minorEastAsia" w:hAnsi="ArialMT" w:cstheme="minorBidi"/>
              <w:color w:val="000000"/>
              <w:spacing w:val="0"/>
              <w:sz w:val="22"/>
              <w:szCs w:val="22"/>
            </w:rPr>
          </w:rPrChange>
        </w:rPr>
        <w:t xml:space="preserve">number for total </w:t>
      </w:r>
      <w:r w:rsidR="00C961D5" w:rsidRPr="005F580A">
        <w:rPr>
          <w:rFonts w:ascii="Times New Roman" w:eastAsiaTheme="minorEastAsia" w:hAnsi="Times New Roman"/>
          <w:color w:val="161718" w:themeColor="text1"/>
          <w:spacing w:val="0"/>
          <w:sz w:val="24"/>
          <w:szCs w:val="24"/>
          <w:rPrChange w:id="378" w:author="Windows User" w:date="2018-02-05T21:55:00Z">
            <w:rPr>
              <w:rFonts w:ascii="ArialMT" w:eastAsiaTheme="minorEastAsia" w:hAnsi="ArialMT" w:cstheme="minorBidi"/>
              <w:color w:val="000000"/>
              <w:spacing w:val="0"/>
              <w:sz w:val="22"/>
              <w:szCs w:val="22"/>
            </w:rPr>
          </w:rPrChange>
        </w:rPr>
        <w:lastRenderedPageBreak/>
        <w:t xml:space="preserve">salary and bonus. </w:t>
      </w:r>
      <w:r w:rsidRPr="005F580A">
        <w:rPr>
          <w:rFonts w:ascii="Times New Roman" w:eastAsiaTheme="minorHAnsi" w:hAnsi="Times New Roman"/>
          <w:color w:val="161718" w:themeColor="text1"/>
          <w:sz w:val="24"/>
          <w:szCs w:val="24"/>
        </w:rPr>
        <w:t>Th</w:t>
      </w:r>
      <w:ins w:id="379" w:author="User" w:date="2018-02-05T09:19:00Z">
        <w:r w:rsidR="000C4D9B" w:rsidRPr="005F580A">
          <w:rPr>
            <w:rFonts w:ascii="Times New Roman" w:eastAsiaTheme="minorHAnsi" w:hAnsi="Times New Roman"/>
            <w:color w:val="161718" w:themeColor="text1"/>
            <w:sz w:val="24"/>
            <w:szCs w:val="24"/>
          </w:rPr>
          <w:t>is</w:t>
        </w:r>
      </w:ins>
      <w:del w:id="380" w:author="User" w:date="2018-02-05T09:19:00Z">
        <w:r w:rsidRPr="005F580A" w:rsidDel="000C4D9B">
          <w:rPr>
            <w:rFonts w:ascii="Times New Roman" w:eastAsiaTheme="minorHAnsi" w:hAnsi="Times New Roman"/>
            <w:color w:val="161718" w:themeColor="text1"/>
            <w:sz w:val="24"/>
            <w:szCs w:val="24"/>
          </w:rPr>
          <w:delText>e</w:delText>
        </w:r>
      </w:del>
      <w:r w:rsidRPr="005F580A">
        <w:rPr>
          <w:rFonts w:ascii="Times New Roman" w:eastAsiaTheme="minorHAnsi" w:hAnsi="Times New Roman"/>
          <w:color w:val="161718" w:themeColor="text1"/>
          <w:sz w:val="24"/>
          <w:szCs w:val="24"/>
        </w:rPr>
        <w:t xml:space="preserve"> outlier data point has been removed </w:t>
      </w:r>
      <w:ins w:id="381" w:author="User" w:date="2018-02-05T09:28:00Z">
        <w:r w:rsidR="000C4D9B" w:rsidRPr="005F580A">
          <w:rPr>
            <w:rFonts w:ascii="Times New Roman" w:eastAsiaTheme="minorHAnsi" w:hAnsi="Times New Roman"/>
            <w:color w:val="161718" w:themeColor="text1"/>
            <w:sz w:val="24"/>
            <w:szCs w:val="24"/>
          </w:rPr>
          <w:t xml:space="preserve">and bonus vs salary scatter plot of the remaining dataset is being drawn </w:t>
        </w:r>
      </w:ins>
      <w:r w:rsidRPr="005F580A">
        <w:rPr>
          <w:rFonts w:ascii="Times New Roman" w:eastAsiaTheme="minorHAnsi" w:hAnsi="Times New Roman"/>
          <w:color w:val="161718" w:themeColor="text1"/>
          <w:sz w:val="24"/>
          <w:szCs w:val="24"/>
        </w:rPr>
        <w:t xml:space="preserve">in </w:t>
      </w:r>
      <w:r w:rsidRPr="005F580A">
        <w:rPr>
          <w:rFonts w:ascii="Times New Roman" w:eastAsiaTheme="minorHAnsi" w:hAnsi="Times New Roman"/>
          <w:color w:val="161718" w:themeColor="text1"/>
          <w:sz w:val="24"/>
          <w:szCs w:val="24"/>
          <w:rPrChange w:id="382" w:author="Windows User" w:date="2018-02-05T21:55:00Z">
            <w:rPr>
              <w:rFonts w:ascii="Times New Roman" w:eastAsiaTheme="minorHAnsi" w:hAnsi="Times New Roman"/>
              <w:color w:val="161718" w:themeColor="text1"/>
              <w:sz w:val="24"/>
              <w:szCs w:val="24"/>
            </w:rPr>
          </w:rPrChange>
        </w:rPr>
        <w:fldChar w:fldCharType="begin"/>
      </w:r>
      <w:r w:rsidRPr="005F580A">
        <w:rPr>
          <w:rFonts w:ascii="Times New Roman" w:eastAsiaTheme="minorHAnsi" w:hAnsi="Times New Roman"/>
          <w:color w:val="161718" w:themeColor="text1"/>
          <w:sz w:val="24"/>
          <w:szCs w:val="24"/>
        </w:rPr>
        <w:instrText xml:space="preserve"> REF _Ref505163643 \h </w:instrText>
      </w:r>
      <w:r w:rsidR="00116213" w:rsidRPr="005F580A">
        <w:rPr>
          <w:rFonts w:ascii="Times New Roman" w:eastAsiaTheme="minorHAnsi" w:hAnsi="Times New Roman"/>
          <w:color w:val="161718" w:themeColor="text1"/>
          <w:sz w:val="24"/>
          <w:szCs w:val="24"/>
        </w:rPr>
        <w:instrText xml:space="preserve"> \* MERGEFORMAT </w:instrText>
      </w:r>
      <w:r w:rsidRPr="005F580A">
        <w:rPr>
          <w:rFonts w:ascii="Times New Roman" w:eastAsiaTheme="minorHAnsi" w:hAnsi="Times New Roman"/>
          <w:color w:val="161718" w:themeColor="text1"/>
          <w:sz w:val="24"/>
          <w:szCs w:val="24"/>
          <w:rPrChange w:id="383" w:author="Windows User" w:date="2018-02-05T21:55:00Z">
            <w:rPr>
              <w:rFonts w:ascii="Times New Roman" w:eastAsiaTheme="minorHAnsi" w:hAnsi="Times New Roman"/>
              <w:color w:val="161718" w:themeColor="text1"/>
              <w:sz w:val="24"/>
              <w:szCs w:val="24"/>
            </w:rPr>
          </w:rPrChange>
        </w:rPr>
      </w:r>
      <w:r w:rsidRPr="005F580A">
        <w:rPr>
          <w:rFonts w:ascii="Times New Roman" w:eastAsiaTheme="minorHAnsi" w:hAnsi="Times New Roman"/>
          <w:color w:val="161718" w:themeColor="text1"/>
          <w:sz w:val="24"/>
          <w:szCs w:val="24"/>
          <w:rPrChange w:id="384" w:author="Windows User" w:date="2018-02-05T21:55:00Z">
            <w:rPr>
              <w:rFonts w:ascii="Times New Roman" w:eastAsiaTheme="minorHAnsi" w:hAnsi="Times New Roman"/>
              <w:color w:val="161718" w:themeColor="text1"/>
              <w:sz w:val="24"/>
              <w:szCs w:val="24"/>
            </w:rPr>
          </w:rPrChange>
        </w:rPr>
        <w:fldChar w:fldCharType="separate"/>
      </w:r>
      <w:ins w:id="385" w:author="Windows User" w:date="2018-02-05T21:07:00Z">
        <w:r w:rsidR="008862FB" w:rsidRPr="005F580A">
          <w:rPr>
            <w:rFonts w:ascii="Times New Roman" w:hAnsi="Times New Roman"/>
            <w:color w:val="161718" w:themeColor="text1"/>
            <w:sz w:val="24"/>
            <w:szCs w:val="24"/>
          </w:rPr>
          <w:t xml:space="preserve">Figure </w:t>
        </w:r>
        <w:r w:rsidR="008862FB" w:rsidRPr="005F580A">
          <w:rPr>
            <w:rFonts w:ascii="Times New Roman" w:hAnsi="Times New Roman"/>
            <w:noProof/>
            <w:color w:val="161718" w:themeColor="text1"/>
            <w:sz w:val="24"/>
            <w:szCs w:val="24"/>
          </w:rPr>
          <w:t>2</w:t>
        </w:r>
        <w:r w:rsidR="008862FB" w:rsidRPr="005F580A">
          <w:rPr>
            <w:rFonts w:ascii="Times New Roman" w:hAnsi="Times New Roman"/>
            <w:color w:val="161718" w:themeColor="text1"/>
            <w:sz w:val="24"/>
            <w:szCs w:val="24"/>
          </w:rPr>
          <w:t>: Salary vs bonus scatter plot after removing outlier</w:t>
        </w:r>
      </w:ins>
      <w:del w:id="386" w:author="Windows User" w:date="2018-02-05T21:07:00Z">
        <w:r w:rsidR="003A4F08" w:rsidRPr="005F580A" w:rsidDel="008862FB">
          <w:rPr>
            <w:rFonts w:ascii="Times New Roman" w:hAnsi="Times New Roman"/>
            <w:color w:val="161718" w:themeColor="text1"/>
            <w:sz w:val="24"/>
            <w:szCs w:val="24"/>
          </w:rPr>
          <w:delText xml:space="preserve">Figure </w:delText>
        </w:r>
        <w:r w:rsidR="003A4F08" w:rsidRPr="005F580A" w:rsidDel="008862FB">
          <w:rPr>
            <w:rFonts w:ascii="Times New Roman" w:hAnsi="Times New Roman"/>
            <w:noProof/>
            <w:color w:val="161718" w:themeColor="text1"/>
            <w:sz w:val="24"/>
            <w:szCs w:val="24"/>
          </w:rPr>
          <w:delText>2</w:delText>
        </w:r>
        <w:r w:rsidR="003A4F08" w:rsidRPr="005F580A" w:rsidDel="008862FB">
          <w:rPr>
            <w:rFonts w:ascii="Times New Roman" w:hAnsi="Times New Roman"/>
            <w:color w:val="161718" w:themeColor="text1"/>
            <w:sz w:val="24"/>
            <w:szCs w:val="24"/>
          </w:rPr>
          <w:delText>: Salary vs bonus scatter plot after removing outlier</w:delText>
        </w:r>
      </w:del>
      <w:r w:rsidRPr="005F580A">
        <w:rPr>
          <w:rFonts w:ascii="Times New Roman" w:eastAsiaTheme="minorHAnsi" w:hAnsi="Times New Roman"/>
          <w:color w:val="161718" w:themeColor="text1"/>
          <w:sz w:val="24"/>
          <w:szCs w:val="24"/>
          <w:rPrChange w:id="387" w:author="Windows User" w:date="2018-02-05T21:55:00Z">
            <w:rPr>
              <w:rFonts w:ascii="Times New Roman" w:eastAsiaTheme="minorHAnsi" w:hAnsi="Times New Roman"/>
              <w:color w:val="161718" w:themeColor="text1"/>
              <w:sz w:val="24"/>
              <w:szCs w:val="24"/>
            </w:rPr>
          </w:rPrChange>
        </w:rPr>
        <w:fldChar w:fldCharType="end"/>
      </w:r>
      <w:r w:rsidR="00FA0670" w:rsidRPr="005F580A">
        <w:rPr>
          <w:rStyle w:val="FootnoteReference"/>
          <w:rFonts w:ascii="Times New Roman" w:eastAsiaTheme="minorHAnsi" w:hAnsi="Times New Roman"/>
          <w:color w:val="161718" w:themeColor="text1"/>
          <w:sz w:val="24"/>
          <w:szCs w:val="24"/>
        </w:rPr>
        <w:footnoteReference w:id="3"/>
      </w:r>
      <w:r w:rsidRPr="005F580A">
        <w:rPr>
          <w:rFonts w:ascii="Times New Roman" w:eastAsiaTheme="minorHAnsi" w:hAnsi="Times New Roman"/>
          <w:color w:val="161718" w:themeColor="text1"/>
          <w:sz w:val="24"/>
          <w:szCs w:val="24"/>
        </w:rPr>
        <w:t xml:space="preserve">.  </w:t>
      </w:r>
      <w:ins w:id="388" w:author="User" w:date="2018-02-05T09:25:00Z">
        <w:r w:rsidR="000C4D9B" w:rsidRPr="005F580A">
          <w:rPr>
            <w:rFonts w:ascii="Times New Roman" w:eastAsiaTheme="minorHAnsi" w:hAnsi="Times New Roman"/>
            <w:color w:val="161718" w:themeColor="text1"/>
            <w:sz w:val="24"/>
            <w:szCs w:val="24"/>
          </w:rPr>
          <w:t xml:space="preserve">The programming code of outlier removal process is shown in </w:t>
        </w:r>
      </w:ins>
      <w:ins w:id="389" w:author="User" w:date="2018-02-05T09:27:00Z">
        <w:r w:rsidR="000C4D9B" w:rsidRPr="005F580A">
          <w:rPr>
            <w:rFonts w:ascii="Times New Roman" w:eastAsiaTheme="minorHAnsi" w:hAnsi="Times New Roman"/>
            <w:color w:val="161718" w:themeColor="text1"/>
            <w:sz w:val="24"/>
            <w:szCs w:val="24"/>
            <w:rPrChange w:id="390" w:author="Windows User" w:date="2018-02-05T21:55:00Z">
              <w:rPr>
                <w:rFonts w:ascii="Times New Roman" w:eastAsiaTheme="minorHAnsi" w:hAnsi="Times New Roman"/>
                <w:color w:val="161718" w:themeColor="text1"/>
                <w:sz w:val="24"/>
                <w:szCs w:val="24"/>
              </w:rPr>
            </w:rPrChange>
          </w:rPr>
          <w:fldChar w:fldCharType="begin"/>
        </w:r>
        <w:r w:rsidR="000C4D9B" w:rsidRPr="005F580A">
          <w:rPr>
            <w:rFonts w:ascii="Times New Roman" w:eastAsiaTheme="minorHAnsi" w:hAnsi="Times New Roman"/>
            <w:color w:val="161718" w:themeColor="text1"/>
            <w:sz w:val="24"/>
            <w:szCs w:val="24"/>
          </w:rPr>
          <w:instrText xml:space="preserve"> REF _Ref505586167 \h </w:instrText>
        </w:r>
      </w:ins>
      <w:r w:rsidR="008862FB" w:rsidRPr="005F580A">
        <w:rPr>
          <w:rFonts w:ascii="Times New Roman" w:eastAsiaTheme="minorHAnsi" w:hAnsi="Times New Roman"/>
          <w:color w:val="161718" w:themeColor="text1"/>
          <w:sz w:val="24"/>
          <w:szCs w:val="24"/>
        </w:rPr>
        <w:instrText xml:space="preserve"> \* MERGEFORMAT </w:instrText>
      </w:r>
      <w:r w:rsidR="000C4D9B" w:rsidRPr="005F580A">
        <w:rPr>
          <w:rFonts w:ascii="Times New Roman" w:eastAsiaTheme="minorHAnsi" w:hAnsi="Times New Roman"/>
          <w:color w:val="161718" w:themeColor="text1"/>
          <w:sz w:val="24"/>
          <w:szCs w:val="24"/>
          <w:rPrChange w:id="391" w:author="Windows User" w:date="2018-02-05T21:55:00Z">
            <w:rPr>
              <w:rFonts w:ascii="Times New Roman" w:eastAsiaTheme="minorHAnsi" w:hAnsi="Times New Roman"/>
              <w:color w:val="161718" w:themeColor="text1"/>
              <w:sz w:val="24"/>
              <w:szCs w:val="24"/>
            </w:rPr>
          </w:rPrChange>
        </w:rPr>
      </w:r>
      <w:r w:rsidR="000C4D9B" w:rsidRPr="005F580A">
        <w:rPr>
          <w:rFonts w:ascii="Times New Roman" w:eastAsiaTheme="minorHAnsi" w:hAnsi="Times New Roman"/>
          <w:color w:val="161718" w:themeColor="text1"/>
          <w:sz w:val="24"/>
          <w:szCs w:val="24"/>
          <w:rPrChange w:id="392" w:author="Windows User" w:date="2018-02-05T21:55:00Z">
            <w:rPr>
              <w:rFonts w:ascii="Times New Roman" w:eastAsiaTheme="minorHAnsi" w:hAnsi="Times New Roman"/>
              <w:color w:val="161718" w:themeColor="text1"/>
              <w:sz w:val="24"/>
              <w:szCs w:val="24"/>
            </w:rPr>
          </w:rPrChange>
        </w:rPr>
        <w:fldChar w:fldCharType="separate"/>
      </w:r>
      <w:ins w:id="393" w:author="Windows User" w:date="2018-02-05T21:07:00Z">
        <w:r w:rsidR="008862FB" w:rsidRPr="005F580A">
          <w:rPr>
            <w:rFonts w:ascii="Times New Roman" w:hAnsi="Times New Roman"/>
            <w:color w:val="161718" w:themeColor="text1"/>
            <w:sz w:val="24"/>
            <w:szCs w:val="24"/>
            <w:rPrChange w:id="394" w:author="Windows User" w:date="2018-02-05T21:55:00Z">
              <w:rPr>
                <w:i/>
                <w:iCs/>
                <w:color w:val="FFFFFF" w:themeColor="background1"/>
                <w:sz w:val="28"/>
                <w:szCs w:val="22"/>
              </w:rPr>
            </w:rPrChange>
          </w:rPr>
          <w:t xml:space="preserve">Table </w:t>
        </w:r>
        <w:r w:rsidR="008862FB" w:rsidRPr="005F580A">
          <w:rPr>
            <w:rFonts w:ascii="Times New Roman" w:hAnsi="Times New Roman"/>
            <w:noProof/>
            <w:color w:val="161718" w:themeColor="text1"/>
            <w:sz w:val="24"/>
            <w:szCs w:val="24"/>
          </w:rPr>
          <w:t>2</w:t>
        </w:r>
        <w:r w:rsidR="008862FB" w:rsidRPr="005F580A">
          <w:rPr>
            <w:rFonts w:ascii="Times New Roman" w:hAnsi="Times New Roman"/>
            <w:color w:val="161718" w:themeColor="text1"/>
            <w:sz w:val="24"/>
            <w:szCs w:val="24"/>
            <w:rPrChange w:id="395" w:author="Windows User" w:date="2018-02-05T21:55:00Z">
              <w:rPr>
                <w:i/>
                <w:iCs/>
                <w:color w:val="FFFFFF" w:themeColor="background1"/>
                <w:sz w:val="28"/>
                <w:szCs w:val="22"/>
              </w:rPr>
            </w:rPrChange>
          </w:rPr>
          <w:t>: The code of outlier removal</w:t>
        </w:r>
      </w:ins>
      <w:ins w:id="396" w:author="User" w:date="2018-02-05T09:27:00Z">
        <w:del w:id="397" w:author="Windows User" w:date="2018-02-05T21:07:00Z">
          <w:r w:rsidR="000C4D9B" w:rsidRPr="005F580A" w:rsidDel="008862FB">
            <w:rPr>
              <w:rFonts w:ascii="Times New Roman" w:hAnsi="Times New Roman"/>
              <w:color w:val="161718" w:themeColor="text1"/>
              <w:sz w:val="24"/>
              <w:szCs w:val="24"/>
              <w:rPrChange w:id="398" w:author="Windows User" w:date="2018-02-05T21:55:00Z">
                <w:rPr/>
              </w:rPrChange>
            </w:rPr>
            <w:delText xml:space="preserve">Table </w:delText>
          </w:r>
          <w:r w:rsidR="000C4D9B" w:rsidRPr="005F580A" w:rsidDel="008862FB">
            <w:rPr>
              <w:rFonts w:ascii="Times New Roman" w:hAnsi="Times New Roman"/>
              <w:noProof/>
              <w:color w:val="161718" w:themeColor="text1"/>
              <w:sz w:val="24"/>
              <w:szCs w:val="24"/>
              <w:rPrChange w:id="399" w:author="Windows User" w:date="2018-02-05T21:55:00Z">
                <w:rPr>
                  <w:noProof/>
                </w:rPr>
              </w:rPrChange>
            </w:rPr>
            <w:delText>2</w:delText>
          </w:r>
          <w:r w:rsidR="000C4D9B" w:rsidRPr="005F580A" w:rsidDel="008862FB">
            <w:rPr>
              <w:rFonts w:ascii="Times New Roman" w:hAnsi="Times New Roman"/>
              <w:color w:val="161718" w:themeColor="text1"/>
              <w:sz w:val="24"/>
              <w:szCs w:val="24"/>
              <w:rPrChange w:id="400" w:author="Windows User" w:date="2018-02-05T21:55:00Z">
                <w:rPr/>
              </w:rPrChange>
            </w:rPr>
            <w:delText>: The code of outlier removal</w:delText>
          </w:r>
        </w:del>
        <w:r w:rsidR="000C4D9B" w:rsidRPr="005F580A">
          <w:rPr>
            <w:rFonts w:ascii="Times New Roman" w:eastAsiaTheme="minorHAnsi" w:hAnsi="Times New Roman"/>
            <w:color w:val="161718" w:themeColor="text1"/>
            <w:sz w:val="24"/>
            <w:szCs w:val="24"/>
            <w:rPrChange w:id="401" w:author="Windows User" w:date="2018-02-05T21:55:00Z">
              <w:rPr>
                <w:rFonts w:ascii="Times New Roman" w:eastAsiaTheme="minorHAnsi" w:hAnsi="Times New Roman"/>
                <w:color w:val="161718" w:themeColor="text1"/>
                <w:sz w:val="24"/>
                <w:szCs w:val="24"/>
              </w:rPr>
            </w:rPrChange>
          </w:rPr>
          <w:fldChar w:fldCharType="end"/>
        </w:r>
        <w:r w:rsidR="000C4D9B" w:rsidRPr="005F580A">
          <w:rPr>
            <w:rFonts w:ascii="Times New Roman" w:eastAsiaTheme="minorHAnsi" w:hAnsi="Times New Roman"/>
            <w:color w:val="161718" w:themeColor="text1"/>
            <w:sz w:val="24"/>
            <w:szCs w:val="24"/>
          </w:rPr>
          <w:t>.</w:t>
        </w:r>
      </w:ins>
    </w:p>
    <w:p w:rsidR="009B1C19" w:rsidRPr="005F580A" w:rsidRDefault="009B1C19" w:rsidP="005502AF">
      <w:pPr>
        <w:pStyle w:val="NoSpacing"/>
        <w:keepNext/>
        <w:rPr>
          <w:rFonts w:ascii="Times New Roman" w:hAnsi="Times New Roman"/>
          <w:color w:val="161718" w:themeColor="text1"/>
          <w:sz w:val="24"/>
          <w:szCs w:val="24"/>
        </w:rPr>
      </w:pPr>
      <w:r w:rsidRPr="005F580A">
        <w:rPr>
          <w:rFonts w:ascii="Times New Roman" w:hAnsi="Times New Roman"/>
          <w:noProof/>
          <w:color w:val="161718" w:themeColor="text1"/>
          <w:sz w:val="24"/>
          <w:szCs w:val="24"/>
          <w:lang w:val="en-GB" w:eastAsia="en-GB"/>
          <w:rPrChange w:id="402" w:author="Windows User" w:date="2018-02-05T21:55:00Z">
            <w:rPr>
              <w:rFonts w:ascii="Times New Roman" w:hAnsi="Times New Roman"/>
              <w:noProof/>
              <w:color w:val="161718" w:themeColor="text1"/>
              <w:sz w:val="24"/>
              <w:szCs w:val="24"/>
              <w:lang w:val="en-GB" w:eastAsia="en-GB"/>
            </w:rPr>
          </w:rPrChange>
        </w:rPr>
        <w:drawing>
          <wp:inline distT="0" distB="0" distL="0" distR="0" wp14:anchorId="5844AC91" wp14:editId="5D9D1FB9">
            <wp:extent cx="4941426" cy="3467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1426" cy="3467890"/>
                    </a:xfrm>
                    <a:prstGeom prst="rect">
                      <a:avLst/>
                    </a:prstGeom>
                  </pic:spPr>
                </pic:pic>
              </a:graphicData>
            </a:graphic>
          </wp:inline>
        </w:drawing>
      </w:r>
    </w:p>
    <w:p w:rsidR="009B1C19" w:rsidRPr="005F580A" w:rsidRDefault="009B1C19" w:rsidP="005502AF">
      <w:pPr>
        <w:pStyle w:val="Caption"/>
        <w:spacing w:after="0" w:line="276" w:lineRule="auto"/>
        <w:rPr>
          <w:rFonts w:ascii="Times New Roman" w:eastAsiaTheme="minorHAnsi" w:hAnsi="Times New Roman" w:cs="Times New Roman"/>
          <w:color w:val="161718" w:themeColor="text1"/>
          <w:sz w:val="24"/>
          <w:szCs w:val="24"/>
        </w:rPr>
      </w:pPr>
      <w:bookmarkStart w:id="403" w:name="_Ref505163563"/>
      <w:r w:rsidRPr="005F580A">
        <w:rPr>
          <w:rFonts w:ascii="Times New Roman" w:hAnsi="Times New Roman" w:cs="Times New Roman"/>
          <w:color w:val="161718" w:themeColor="text1"/>
          <w:sz w:val="24"/>
          <w:szCs w:val="24"/>
        </w:rPr>
        <w:t xml:space="preserve">Figure </w:t>
      </w:r>
      <w:r w:rsidR="00633C32" w:rsidRPr="005F580A">
        <w:rPr>
          <w:rFonts w:ascii="Times New Roman" w:hAnsi="Times New Roman" w:cs="Times New Roman"/>
          <w:color w:val="161718" w:themeColor="text1"/>
          <w:sz w:val="24"/>
          <w:szCs w:val="24"/>
          <w:rPrChange w:id="404" w:author="Windows User" w:date="2018-02-05T21:55:00Z">
            <w:rPr>
              <w:rFonts w:ascii="Times New Roman" w:hAnsi="Times New Roman" w:cs="Times New Roman"/>
              <w:noProof/>
              <w:color w:val="161718" w:themeColor="text1"/>
              <w:sz w:val="24"/>
              <w:szCs w:val="24"/>
            </w:rPr>
          </w:rPrChange>
        </w:rPr>
        <w:fldChar w:fldCharType="begin"/>
      </w:r>
      <w:r w:rsidR="00633C32" w:rsidRPr="005F580A">
        <w:rPr>
          <w:rFonts w:ascii="Times New Roman" w:hAnsi="Times New Roman" w:cs="Times New Roman"/>
          <w:color w:val="161718" w:themeColor="text1"/>
          <w:sz w:val="24"/>
          <w:szCs w:val="24"/>
        </w:rPr>
        <w:instrText xml:space="preserve"> SEQ Figure \* ARABIC </w:instrText>
      </w:r>
      <w:r w:rsidR="00633C32" w:rsidRPr="005F580A">
        <w:rPr>
          <w:rFonts w:ascii="Times New Roman" w:hAnsi="Times New Roman" w:cs="Times New Roman"/>
          <w:color w:val="161718" w:themeColor="text1"/>
          <w:sz w:val="24"/>
          <w:szCs w:val="24"/>
          <w:rPrChange w:id="405" w:author="Windows User" w:date="2018-02-05T21:55:00Z">
            <w:rPr>
              <w:rFonts w:ascii="Times New Roman" w:hAnsi="Times New Roman" w:cs="Times New Roman"/>
              <w:noProof/>
              <w:color w:val="161718" w:themeColor="text1"/>
              <w:sz w:val="24"/>
              <w:szCs w:val="24"/>
            </w:rPr>
          </w:rPrChange>
        </w:rPr>
        <w:fldChar w:fldCharType="separate"/>
      </w:r>
      <w:ins w:id="406" w:author="Windows User" w:date="2018-02-05T21:07:00Z">
        <w:r w:rsidR="008862FB" w:rsidRPr="005F580A">
          <w:rPr>
            <w:rFonts w:ascii="Times New Roman" w:hAnsi="Times New Roman" w:cs="Times New Roman"/>
            <w:noProof/>
            <w:color w:val="161718" w:themeColor="text1"/>
            <w:sz w:val="24"/>
            <w:szCs w:val="24"/>
          </w:rPr>
          <w:t>1</w:t>
        </w:r>
      </w:ins>
      <w:del w:id="407" w:author="Windows User" w:date="2018-02-05T21:07:00Z">
        <w:r w:rsidR="003A4F08" w:rsidRPr="005F580A" w:rsidDel="008862FB">
          <w:rPr>
            <w:rFonts w:ascii="Times New Roman" w:hAnsi="Times New Roman" w:cs="Times New Roman"/>
            <w:noProof/>
            <w:color w:val="161718" w:themeColor="text1"/>
            <w:sz w:val="24"/>
            <w:szCs w:val="24"/>
          </w:rPr>
          <w:delText>1</w:delText>
        </w:r>
      </w:del>
      <w:r w:rsidR="00633C32" w:rsidRPr="005F580A">
        <w:rPr>
          <w:rFonts w:ascii="Times New Roman" w:hAnsi="Times New Roman" w:cs="Times New Roman"/>
          <w:noProof/>
          <w:color w:val="161718" w:themeColor="text1"/>
          <w:sz w:val="24"/>
          <w:szCs w:val="24"/>
          <w:rPrChange w:id="408" w:author="Windows User" w:date="2018-02-05T21:55:00Z">
            <w:rPr>
              <w:rFonts w:ascii="Times New Roman" w:hAnsi="Times New Roman" w:cs="Times New Roman"/>
              <w:noProof/>
              <w:color w:val="161718" w:themeColor="text1"/>
              <w:sz w:val="24"/>
              <w:szCs w:val="24"/>
            </w:rPr>
          </w:rPrChange>
        </w:rPr>
        <w:fldChar w:fldCharType="end"/>
      </w:r>
      <w:r w:rsidRPr="005F580A">
        <w:rPr>
          <w:rFonts w:ascii="Times New Roman" w:hAnsi="Times New Roman" w:cs="Times New Roman"/>
          <w:color w:val="161718" w:themeColor="text1"/>
          <w:sz w:val="24"/>
          <w:szCs w:val="24"/>
        </w:rPr>
        <w:t>: Outlier in the dataset</w:t>
      </w:r>
      <w:bookmarkEnd w:id="403"/>
    </w:p>
    <w:p w:rsidR="00E46E3F" w:rsidRPr="005F580A" w:rsidRDefault="00820AF0" w:rsidP="005502AF">
      <w:pPr>
        <w:pStyle w:val="NoSpacing"/>
        <w:keepNext/>
        <w:rPr>
          <w:rFonts w:ascii="Times New Roman" w:hAnsi="Times New Roman"/>
          <w:color w:val="161718" w:themeColor="text1"/>
          <w:sz w:val="24"/>
          <w:szCs w:val="24"/>
        </w:rPr>
      </w:pPr>
      <w:r w:rsidRPr="005F580A">
        <w:rPr>
          <w:rFonts w:ascii="Times New Roman" w:hAnsi="Times New Roman"/>
          <w:noProof/>
          <w:color w:val="161718" w:themeColor="text1"/>
          <w:sz w:val="24"/>
          <w:szCs w:val="24"/>
          <w:lang w:val="en-GB" w:eastAsia="en-GB"/>
          <w:rPrChange w:id="409" w:author="Windows User" w:date="2018-02-05T21:55:00Z">
            <w:rPr>
              <w:rFonts w:ascii="Times New Roman" w:hAnsi="Times New Roman"/>
              <w:noProof/>
              <w:color w:val="161718" w:themeColor="text1"/>
              <w:sz w:val="24"/>
              <w:szCs w:val="24"/>
              <w:lang w:val="en-GB" w:eastAsia="en-GB"/>
            </w:rPr>
          </w:rPrChange>
        </w:rPr>
        <w:drawing>
          <wp:inline distT="0" distB="0" distL="0" distR="0" wp14:anchorId="6FD6EF5F" wp14:editId="23A9F052">
            <wp:extent cx="5297107" cy="3378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7107" cy="3378970"/>
                    </a:xfrm>
                    <a:prstGeom prst="rect">
                      <a:avLst/>
                    </a:prstGeom>
                  </pic:spPr>
                </pic:pic>
              </a:graphicData>
            </a:graphic>
          </wp:inline>
        </w:drawing>
      </w:r>
    </w:p>
    <w:p w:rsidR="00820AF0" w:rsidRPr="005F580A" w:rsidRDefault="00E46E3F" w:rsidP="005502AF">
      <w:pPr>
        <w:pStyle w:val="Caption"/>
        <w:spacing w:after="0" w:line="276" w:lineRule="auto"/>
        <w:rPr>
          <w:rFonts w:ascii="Times New Roman" w:eastAsiaTheme="minorHAnsi" w:hAnsi="Times New Roman" w:cs="Times New Roman"/>
          <w:color w:val="161718" w:themeColor="text1"/>
          <w:sz w:val="24"/>
          <w:szCs w:val="24"/>
        </w:rPr>
      </w:pPr>
      <w:bookmarkStart w:id="410" w:name="_Ref505163643"/>
      <w:r w:rsidRPr="005F580A">
        <w:rPr>
          <w:rFonts w:ascii="Times New Roman" w:hAnsi="Times New Roman" w:cs="Times New Roman"/>
          <w:color w:val="161718" w:themeColor="text1"/>
          <w:sz w:val="24"/>
          <w:szCs w:val="24"/>
        </w:rPr>
        <w:t xml:space="preserve">Figure </w:t>
      </w:r>
      <w:r w:rsidR="00DC7D5B" w:rsidRPr="005F580A">
        <w:rPr>
          <w:rFonts w:ascii="Times New Roman" w:hAnsi="Times New Roman" w:cs="Times New Roman"/>
          <w:color w:val="161718" w:themeColor="text1"/>
          <w:sz w:val="24"/>
          <w:szCs w:val="24"/>
          <w:rPrChange w:id="411" w:author="Windows User" w:date="2018-02-05T21:55:00Z">
            <w:rPr>
              <w:rFonts w:ascii="Times New Roman" w:hAnsi="Times New Roman" w:cs="Times New Roman"/>
              <w:noProof/>
              <w:color w:val="161718" w:themeColor="text1"/>
              <w:sz w:val="24"/>
              <w:szCs w:val="24"/>
            </w:rPr>
          </w:rPrChange>
        </w:rPr>
        <w:fldChar w:fldCharType="begin"/>
      </w:r>
      <w:r w:rsidR="00DC7D5B" w:rsidRPr="005F580A">
        <w:rPr>
          <w:rFonts w:ascii="Times New Roman" w:hAnsi="Times New Roman" w:cs="Times New Roman"/>
          <w:color w:val="161718" w:themeColor="text1"/>
          <w:sz w:val="24"/>
          <w:szCs w:val="24"/>
        </w:rPr>
        <w:instrText xml:space="preserve"> SEQ Figure \* ARABIC </w:instrText>
      </w:r>
      <w:r w:rsidR="00DC7D5B" w:rsidRPr="005F580A">
        <w:rPr>
          <w:rFonts w:ascii="Times New Roman" w:hAnsi="Times New Roman" w:cs="Times New Roman"/>
          <w:color w:val="161718" w:themeColor="text1"/>
          <w:sz w:val="24"/>
          <w:szCs w:val="24"/>
          <w:rPrChange w:id="412" w:author="Windows User" w:date="2018-02-05T21:55:00Z">
            <w:rPr>
              <w:rFonts w:ascii="Times New Roman" w:hAnsi="Times New Roman" w:cs="Times New Roman"/>
              <w:noProof/>
              <w:color w:val="161718" w:themeColor="text1"/>
              <w:sz w:val="24"/>
              <w:szCs w:val="24"/>
            </w:rPr>
          </w:rPrChange>
        </w:rPr>
        <w:fldChar w:fldCharType="separate"/>
      </w:r>
      <w:ins w:id="413" w:author="Windows User" w:date="2018-02-05T21:07:00Z">
        <w:r w:rsidR="008862FB" w:rsidRPr="005F580A">
          <w:rPr>
            <w:rFonts w:ascii="Times New Roman" w:hAnsi="Times New Roman" w:cs="Times New Roman"/>
            <w:noProof/>
            <w:color w:val="161718" w:themeColor="text1"/>
            <w:sz w:val="24"/>
            <w:szCs w:val="24"/>
          </w:rPr>
          <w:t>2</w:t>
        </w:r>
      </w:ins>
      <w:del w:id="414" w:author="Windows User" w:date="2018-02-05T21:07:00Z">
        <w:r w:rsidR="003A4F08" w:rsidRPr="005F580A" w:rsidDel="008862FB">
          <w:rPr>
            <w:rFonts w:ascii="Times New Roman" w:hAnsi="Times New Roman" w:cs="Times New Roman"/>
            <w:noProof/>
            <w:color w:val="161718" w:themeColor="text1"/>
            <w:sz w:val="24"/>
            <w:szCs w:val="24"/>
          </w:rPr>
          <w:delText>2</w:delText>
        </w:r>
      </w:del>
      <w:r w:rsidR="00DC7D5B" w:rsidRPr="005F580A">
        <w:rPr>
          <w:rFonts w:ascii="Times New Roman" w:hAnsi="Times New Roman" w:cs="Times New Roman"/>
          <w:noProof/>
          <w:color w:val="161718" w:themeColor="text1"/>
          <w:sz w:val="24"/>
          <w:szCs w:val="24"/>
          <w:rPrChange w:id="415" w:author="Windows User" w:date="2018-02-05T21:55:00Z">
            <w:rPr>
              <w:rFonts w:ascii="Times New Roman" w:hAnsi="Times New Roman" w:cs="Times New Roman"/>
              <w:noProof/>
              <w:color w:val="161718" w:themeColor="text1"/>
              <w:sz w:val="24"/>
              <w:szCs w:val="24"/>
            </w:rPr>
          </w:rPrChange>
        </w:rPr>
        <w:fldChar w:fldCharType="end"/>
      </w:r>
      <w:r w:rsidRPr="005F580A">
        <w:rPr>
          <w:rFonts w:ascii="Times New Roman" w:hAnsi="Times New Roman" w:cs="Times New Roman"/>
          <w:color w:val="161718" w:themeColor="text1"/>
          <w:sz w:val="24"/>
          <w:szCs w:val="24"/>
        </w:rPr>
        <w:t>: Salary vs bonus scatter plot after removing outlier</w:t>
      </w:r>
      <w:bookmarkEnd w:id="410"/>
    </w:p>
    <w:p w:rsidR="000C4D9B" w:rsidRPr="005F580A" w:rsidRDefault="000C4D9B">
      <w:pPr>
        <w:pStyle w:val="Caption"/>
        <w:keepNext/>
        <w:rPr>
          <w:ins w:id="416" w:author="User" w:date="2018-02-05T09:26:00Z"/>
          <w:rFonts w:ascii="Times New Roman" w:hAnsi="Times New Roman" w:cs="Times New Roman"/>
          <w:color w:val="161718" w:themeColor="text1"/>
          <w:sz w:val="24"/>
          <w:szCs w:val="24"/>
          <w:rPrChange w:id="417" w:author="Windows User" w:date="2018-02-05T21:55:00Z">
            <w:rPr>
              <w:ins w:id="418" w:author="User" w:date="2018-02-05T09:26:00Z"/>
            </w:rPr>
          </w:rPrChange>
        </w:rPr>
        <w:pPrChange w:id="419" w:author="User" w:date="2018-02-05T09:27:00Z">
          <w:pPr/>
        </w:pPrChange>
      </w:pPr>
      <w:bookmarkStart w:id="420" w:name="_Ref505586167"/>
      <w:ins w:id="421" w:author="User" w:date="2018-02-05T09:26:00Z">
        <w:r w:rsidRPr="005F580A">
          <w:rPr>
            <w:rFonts w:ascii="Times New Roman" w:hAnsi="Times New Roman" w:cs="Times New Roman"/>
            <w:color w:val="161718" w:themeColor="text1"/>
            <w:sz w:val="24"/>
            <w:szCs w:val="24"/>
            <w:rPrChange w:id="422" w:author="Windows User" w:date="2018-02-05T21:55:00Z">
              <w:rPr/>
            </w:rPrChange>
          </w:rPr>
          <w:lastRenderedPageBreak/>
          <w:t xml:space="preserve">Table </w:t>
        </w:r>
        <w:r w:rsidRPr="005F580A">
          <w:rPr>
            <w:rFonts w:ascii="Times New Roman" w:hAnsi="Times New Roman" w:cs="Times New Roman"/>
            <w:color w:val="161718" w:themeColor="text1"/>
            <w:sz w:val="24"/>
            <w:szCs w:val="24"/>
            <w:rPrChange w:id="423" w:author="Windows User" w:date="2018-02-05T21:55:00Z">
              <w:rPr/>
            </w:rPrChange>
          </w:rPr>
          <w:fldChar w:fldCharType="begin"/>
        </w:r>
        <w:r w:rsidRPr="005F580A">
          <w:rPr>
            <w:rFonts w:ascii="Times New Roman" w:hAnsi="Times New Roman" w:cs="Times New Roman"/>
            <w:color w:val="161718" w:themeColor="text1"/>
            <w:sz w:val="24"/>
            <w:szCs w:val="24"/>
            <w:rPrChange w:id="424" w:author="Windows User" w:date="2018-02-05T21:55:00Z">
              <w:rPr/>
            </w:rPrChange>
          </w:rPr>
          <w:instrText xml:space="preserve"> SEQ Table \* ARABIC </w:instrText>
        </w:r>
      </w:ins>
      <w:r w:rsidRPr="005F580A">
        <w:rPr>
          <w:rFonts w:ascii="Times New Roman" w:hAnsi="Times New Roman" w:cs="Times New Roman"/>
          <w:color w:val="161718" w:themeColor="text1"/>
          <w:sz w:val="24"/>
          <w:szCs w:val="24"/>
          <w:rPrChange w:id="425" w:author="Windows User" w:date="2018-02-05T21:55:00Z">
            <w:rPr/>
          </w:rPrChange>
        </w:rPr>
        <w:fldChar w:fldCharType="separate"/>
      </w:r>
      <w:ins w:id="426" w:author="Windows User" w:date="2018-02-05T21:07:00Z">
        <w:r w:rsidR="008862FB" w:rsidRPr="005F580A">
          <w:rPr>
            <w:rFonts w:ascii="Times New Roman" w:hAnsi="Times New Roman" w:cs="Times New Roman"/>
            <w:noProof/>
            <w:color w:val="161718" w:themeColor="text1"/>
            <w:sz w:val="24"/>
            <w:szCs w:val="24"/>
            <w:rPrChange w:id="427" w:author="Windows User" w:date="2018-02-05T21:55:00Z">
              <w:rPr>
                <w:rFonts w:ascii="Times New Roman" w:hAnsi="Times New Roman" w:cs="Times New Roman"/>
                <w:i/>
                <w:iCs/>
                <w:noProof/>
                <w:color w:val="161718" w:themeColor="text1"/>
                <w:sz w:val="24"/>
                <w:szCs w:val="24"/>
              </w:rPr>
            </w:rPrChange>
          </w:rPr>
          <w:t>2</w:t>
        </w:r>
      </w:ins>
      <w:ins w:id="428" w:author="User" w:date="2018-02-05T13:44:00Z">
        <w:del w:id="429" w:author="Windows User" w:date="2018-02-05T21:07:00Z">
          <w:r w:rsidR="00391309" w:rsidRPr="005F580A" w:rsidDel="008862FB">
            <w:rPr>
              <w:rFonts w:ascii="Times New Roman" w:hAnsi="Times New Roman" w:cs="Times New Roman"/>
              <w:noProof/>
              <w:color w:val="161718" w:themeColor="text1"/>
              <w:sz w:val="24"/>
              <w:szCs w:val="24"/>
              <w:rPrChange w:id="430" w:author="Windows User" w:date="2018-02-05T21:55:00Z">
                <w:rPr>
                  <w:i/>
                  <w:iCs/>
                  <w:noProof/>
                  <w:color w:val="161718" w:themeColor="text1"/>
                </w:rPr>
              </w:rPrChange>
            </w:rPr>
            <w:delText>2</w:delText>
          </w:r>
        </w:del>
      </w:ins>
      <w:ins w:id="431" w:author="User" w:date="2018-02-05T09:26:00Z">
        <w:r w:rsidRPr="005F580A">
          <w:rPr>
            <w:rFonts w:ascii="Times New Roman" w:hAnsi="Times New Roman" w:cs="Times New Roman"/>
            <w:color w:val="161718" w:themeColor="text1"/>
            <w:sz w:val="24"/>
            <w:szCs w:val="24"/>
            <w:rPrChange w:id="432" w:author="Windows User" w:date="2018-02-05T21:55:00Z">
              <w:rPr/>
            </w:rPrChange>
          </w:rPr>
          <w:fldChar w:fldCharType="end"/>
        </w:r>
        <w:r w:rsidRPr="005F580A">
          <w:rPr>
            <w:rFonts w:ascii="Times New Roman" w:hAnsi="Times New Roman" w:cs="Times New Roman"/>
            <w:color w:val="161718" w:themeColor="text1"/>
            <w:sz w:val="24"/>
            <w:szCs w:val="24"/>
            <w:rPrChange w:id="433" w:author="Windows User" w:date="2018-02-05T21:55:00Z">
              <w:rPr/>
            </w:rPrChange>
          </w:rPr>
          <w:t>: The code of outlier removal</w:t>
        </w:r>
        <w:bookmarkEnd w:id="420"/>
      </w:ins>
    </w:p>
    <w:tbl>
      <w:tblPr>
        <w:tblStyle w:val="TableGrid"/>
        <w:tblW w:w="0" w:type="auto"/>
        <w:tblLook w:val="04A0" w:firstRow="1" w:lastRow="0" w:firstColumn="1" w:lastColumn="0" w:noHBand="0" w:noVBand="1"/>
      </w:tblPr>
      <w:tblGrid>
        <w:gridCol w:w="10152"/>
      </w:tblGrid>
      <w:tr w:rsidR="00962C92" w:rsidRPr="005F580A" w:rsidTr="000C4D9B">
        <w:trPr>
          <w:cantSplit/>
          <w:ins w:id="434" w:author="User" w:date="2018-02-05T09:26:00Z"/>
        </w:trPr>
        <w:tc>
          <w:tcPr>
            <w:tcW w:w="10152" w:type="dxa"/>
          </w:tcPr>
          <w:p w:rsidR="000C4D9B" w:rsidRPr="005F580A" w:rsidRDefault="000C4D9B" w:rsidP="000C4D9B">
            <w:pPr>
              <w:pStyle w:val="NoSpacing"/>
              <w:jc w:val="both"/>
              <w:rPr>
                <w:ins w:id="435" w:author="User" w:date="2018-02-05T09:26:00Z"/>
                <w:rFonts w:ascii="Times New Roman" w:eastAsiaTheme="minorHAnsi" w:hAnsi="Times New Roman"/>
                <w:color w:val="161718" w:themeColor="text1"/>
                <w:sz w:val="24"/>
                <w:szCs w:val="24"/>
              </w:rPr>
            </w:pPr>
            <w:ins w:id="436" w:author="User" w:date="2018-02-05T09:26:00Z">
              <w:r w:rsidRPr="005F580A">
                <w:rPr>
                  <w:rFonts w:ascii="Times New Roman" w:eastAsiaTheme="minorHAnsi" w:hAnsi="Times New Roman"/>
                  <w:color w:val="161718" w:themeColor="text1"/>
                  <w:sz w:val="24"/>
                  <w:szCs w:val="24"/>
                </w:rPr>
                <w:t>features = ["salary", "bonus"]</w:t>
              </w:r>
            </w:ins>
          </w:p>
          <w:p w:rsidR="000C4D9B" w:rsidRPr="005F580A" w:rsidRDefault="000C4D9B" w:rsidP="000C4D9B">
            <w:pPr>
              <w:pStyle w:val="NoSpacing"/>
              <w:jc w:val="both"/>
              <w:rPr>
                <w:ins w:id="437" w:author="User" w:date="2018-02-05T09:26:00Z"/>
                <w:rFonts w:ascii="Times New Roman" w:eastAsiaTheme="minorHAnsi" w:hAnsi="Times New Roman"/>
                <w:color w:val="161718" w:themeColor="text1"/>
                <w:sz w:val="24"/>
                <w:szCs w:val="24"/>
              </w:rPr>
            </w:pPr>
            <w:ins w:id="438" w:author="User" w:date="2018-02-05T09:26:00Z">
              <w:r w:rsidRPr="005F580A">
                <w:rPr>
                  <w:rFonts w:ascii="Times New Roman" w:eastAsiaTheme="minorHAnsi" w:hAnsi="Times New Roman"/>
                  <w:color w:val="161718" w:themeColor="text1"/>
                  <w:sz w:val="24"/>
                  <w:szCs w:val="24"/>
                </w:rPr>
                <w:t>data_dict.pop('TOTAL', 0)</w:t>
              </w:r>
            </w:ins>
          </w:p>
          <w:p w:rsidR="000C4D9B" w:rsidRPr="005F580A" w:rsidRDefault="000C4D9B" w:rsidP="000C4D9B">
            <w:pPr>
              <w:pStyle w:val="NoSpacing"/>
              <w:jc w:val="both"/>
              <w:rPr>
                <w:ins w:id="439" w:author="User" w:date="2018-02-05T09:26:00Z"/>
                <w:rFonts w:ascii="Times New Roman" w:eastAsiaTheme="minorHAnsi" w:hAnsi="Times New Roman"/>
                <w:color w:val="161718" w:themeColor="text1"/>
                <w:sz w:val="24"/>
                <w:szCs w:val="24"/>
              </w:rPr>
            </w:pPr>
            <w:ins w:id="440" w:author="User" w:date="2018-02-05T09:26:00Z">
              <w:r w:rsidRPr="005F580A">
                <w:rPr>
                  <w:rFonts w:ascii="Times New Roman" w:eastAsiaTheme="minorHAnsi" w:hAnsi="Times New Roman"/>
                  <w:color w:val="161718" w:themeColor="text1"/>
                  <w:sz w:val="24"/>
                  <w:szCs w:val="24"/>
                </w:rPr>
                <w:t>data_outlier_removed = featureFormat(data_dict, features)</w:t>
              </w:r>
            </w:ins>
          </w:p>
          <w:p w:rsidR="000C4D9B" w:rsidRPr="005F580A" w:rsidRDefault="000C4D9B" w:rsidP="000C4D9B">
            <w:pPr>
              <w:pStyle w:val="NoSpacing"/>
              <w:jc w:val="both"/>
              <w:rPr>
                <w:ins w:id="441" w:author="User" w:date="2018-02-05T09:26:00Z"/>
                <w:rFonts w:ascii="Times New Roman" w:eastAsiaTheme="minorHAnsi" w:hAnsi="Times New Roman"/>
                <w:color w:val="161718" w:themeColor="text1"/>
                <w:sz w:val="24"/>
                <w:szCs w:val="24"/>
              </w:rPr>
            </w:pPr>
            <w:ins w:id="442" w:author="User" w:date="2018-02-05T09:26:00Z">
              <w:r w:rsidRPr="005F580A">
                <w:rPr>
                  <w:rFonts w:ascii="Times New Roman" w:eastAsiaTheme="minorHAnsi" w:hAnsi="Times New Roman"/>
                  <w:color w:val="161718" w:themeColor="text1"/>
                  <w:sz w:val="24"/>
                  <w:szCs w:val="24"/>
                </w:rPr>
                <w:t>data = data_outlier_removed</w:t>
              </w:r>
            </w:ins>
          </w:p>
          <w:p w:rsidR="000C4D9B" w:rsidRPr="005F580A" w:rsidRDefault="000C4D9B" w:rsidP="000C4D9B">
            <w:pPr>
              <w:pStyle w:val="NoSpacing"/>
              <w:jc w:val="both"/>
              <w:rPr>
                <w:ins w:id="443" w:author="User" w:date="2018-02-05T09:26:00Z"/>
                <w:rFonts w:ascii="Times New Roman" w:eastAsiaTheme="minorHAnsi" w:hAnsi="Times New Roman"/>
                <w:color w:val="161718" w:themeColor="text1"/>
                <w:sz w:val="24"/>
                <w:szCs w:val="24"/>
              </w:rPr>
            </w:pPr>
            <w:ins w:id="444" w:author="User" w:date="2018-02-05T09:26:00Z">
              <w:r w:rsidRPr="005F580A">
                <w:rPr>
                  <w:rFonts w:ascii="Times New Roman" w:eastAsiaTheme="minorHAnsi" w:hAnsi="Times New Roman"/>
                  <w:color w:val="161718" w:themeColor="text1"/>
                  <w:sz w:val="24"/>
                  <w:szCs w:val="24"/>
                </w:rPr>
                <w:t>"""</w:t>
              </w:r>
            </w:ins>
          </w:p>
          <w:p w:rsidR="000C4D9B" w:rsidRPr="005F580A" w:rsidRDefault="000C4D9B" w:rsidP="000C4D9B">
            <w:pPr>
              <w:pStyle w:val="NoSpacing"/>
              <w:jc w:val="both"/>
              <w:rPr>
                <w:ins w:id="445" w:author="User" w:date="2018-02-05T09:26:00Z"/>
                <w:rFonts w:ascii="Times New Roman" w:eastAsiaTheme="minorHAnsi" w:hAnsi="Times New Roman"/>
                <w:color w:val="161718" w:themeColor="text1"/>
                <w:sz w:val="24"/>
                <w:szCs w:val="24"/>
              </w:rPr>
            </w:pPr>
            <w:ins w:id="446" w:author="User" w:date="2018-02-05T09:26:00Z">
              <w:r w:rsidRPr="005F580A">
                <w:rPr>
                  <w:rFonts w:ascii="Times New Roman" w:eastAsiaTheme="minorHAnsi" w:hAnsi="Times New Roman"/>
                  <w:color w:val="161718" w:themeColor="text1"/>
                  <w:sz w:val="24"/>
                  <w:szCs w:val="24"/>
                </w:rPr>
                <w:t>list.pop([i])</w:t>
              </w:r>
            </w:ins>
          </w:p>
          <w:p w:rsidR="000C4D9B" w:rsidRPr="005F580A" w:rsidRDefault="000C4D9B" w:rsidP="000C4D9B">
            <w:pPr>
              <w:pStyle w:val="NoSpacing"/>
              <w:jc w:val="both"/>
              <w:rPr>
                <w:ins w:id="447" w:author="User" w:date="2018-02-05T09:26:00Z"/>
                <w:rFonts w:ascii="Times New Roman" w:eastAsiaTheme="minorHAnsi" w:hAnsi="Times New Roman"/>
                <w:color w:val="161718" w:themeColor="text1"/>
                <w:sz w:val="24"/>
                <w:szCs w:val="24"/>
              </w:rPr>
            </w:pPr>
            <w:ins w:id="448" w:author="User" w:date="2018-02-05T09:26:00Z">
              <w:r w:rsidRPr="005F580A">
                <w:rPr>
                  <w:rFonts w:ascii="Times New Roman" w:eastAsiaTheme="minorHAnsi" w:hAnsi="Times New Roman"/>
                  <w:color w:val="161718" w:themeColor="text1"/>
                  <w:sz w:val="24"/>
                  <w:szCs w:val="24"/>
                </w:rPr>
                <w:t xml:space="preserve">Remove the item at the given position in the list, and return it. </w:t>
              </w:r>
            </w:ins>
          </w:p>
          <w:p w:rsidR="000C4D9B" w:rsidRPr="005F580A" w:rsidRDefault="000C4D9B" w:rsidP="000C4D9B">
            <w:pPr>
              <w:pStyle w:val="NoSpacing"/>
              <w:jc w:val="both"/>
              <w:rPr>
                <w:ins w:id="449" w:author="User" w:date="2018-02-05T09:26:00Z"/>
                <w:rFonts w:ascii="Times New Roman" w:eastAsiaTheme="minorHAnsi" w:hAnsi="Times New Roman"/>
                <w:color w:val="161718" w:themeColor="text1"/>
                <w:sz w:val="24"/>
                <w:szCs w:val="24"/>
              </w:rPr>
            </w:pPr>
            <w:ins w:id="450" w:author="User" w:date="2018-02-05T09:26:00Z">
              <w:r w:rsidRPr="005F580A">
                <w:rPr>
                  <w:rFonts w:ascii="Times New Roman" w:eastAsiaTheme="minorHAnsi" w:hAnsi="Times New Roman"/>
                  <w:color w:val="161718" w:themeColor="text1"/>
                  <w:sz w:val="24"/>
                  <w:szCs w:val="24"/>
                </w:rPr>
                <w:t>If no index is specified, a.pop() removes and returns the last item in the list.</w:t>
              </w:r>
            </w:ins>
          </w:p>
          <w:p w:rsidR="000C4D9B" w:rsidRPr="005F580A" w:rsidRDefault="000C4D9B" w:rsidP="000C4D9B">
            <w:pPr>
              <w:pStyle w:val="NoSpacing"/>
              <w:jc w:val="both"/>
              <w:rPr>
                <w:ins w:id="451" w:author="User" w:date="2018-02-05T09:26:00Z"/>
                <w:rFonts w:ascii="Times New Roman" w:eastAsiaTheme="minorHAnsi" w:hAnsi="Times New Roman"/>
                <w:color w:val="161718" w:themeColor="text1"/>
                <w:sz w:val="24"/>
                <w:szCs w:val="24"/>
              </w:rPr>
            </w:pPr>
            <w:ins w:id="452" w:author="User" w:date="2018-02-05T09:26:00Z">
              <w:r w:rsidRPr="005F580A">
                <w:rPr>
                  <w:rFonts w:ascii="Times New Roman" w:eastAsiaTheme="minorHAnsi" w:hAnsi="Times New Roman"/>
                  <w:color w:val="161718" w:themeColor="text1"/>
                  <w:sz w:val="24"/>
                  <w:szCs w:val="24"/>
                </w:rPr>
                <w:t>The square brackets around the i in the method signature denote that the parameter is optional,</w:t>
              </w:r>
            </w:ins>
          </w:p>
          <w:p w:rsidR="000C4D9B" w:rsidRPr="005F580A" w:rsidRDefault="000C4D9B" w:rsidP="000C4D9B">
            <w:pPr>
              <w:pStyle w:val="NoSpacing"/>
              <w:jc w:val="both"/>
              <w:rPr>
                <w:ins w:id="453" w:author="User" w:date="2018-02-05T09:26:00Z"/>
                <w:rFonts w:ascii="Times New Roman" w:eastAsiaTheme="minorHAnsi" w:hAnsi="Times New Roman"/>
                <w:color w:val="161718" w:themeColor="text1"/>
                <w:sz w:val="24"/>
                <w:szCs w:val="24"/>
              </w:rPr>
            </w:pPr>
            <w:ins w:id="454" w:author="User" w:date="2018-02-05T09:26:00Z">
              <w:r w:rsidRPr="005F580A">
                <w:rPr>
                  <w:rFonts w:ascii="Times New Roman" w:eastAsiaTheme="minorHAnsi" w:hAnsi="Times New Roman"/>
                  <w:color w:val="161718" w:themeColor="text1"/>
                  <w:sz w:val="24"/>
                  <w:szCs w:val="24"/>
                </w:rPr>
                <w:t>"""</w:t>
              </w:r>
            </w:ins>
          </w:p>
        </w:tc>
      </w:tr>
    </w:tbl>
    <w:p w:rsidR="000C4D9B" w:rsidRPr="005F580A" w:rsidRDefault="000C4D9B" w:rsidP="00370264">
      <w:pPr>
        <w:pStyle w:val="NoSpacing"/>
        <w:jc w:val="both"/>
        <w:rPr>
          <w:ins w:id="455" w:author="User" w:date="2018-02-05T09:26:00Z"/>
          <w:rFonts w:ascii="Times New Roman" w:eastAsiaTheme="minorHAnsi" w:hAnsi="Times New Roman"/>
          <w:color w:val="161718" w:themeColor="text1"/>
          <w:sz w:val="24"/>
          <w:szCs w:val="24"/>
        </w:rPr>
      </w:pPr>
    </w:p>
    <w:p w:rsidR="00370264" w:rsidRPr="005F580A" w:rsidRDefault="00370264" w:rsidP="00370264">
      <w:pPr>
        <w:pStyle w:val="NoSpacing"/>
        <w:jc w:val="both"/>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An analysis has been conducted to check if there is any NaN values exist in the dataset, &amp; if any, they are removed. deferral_payments, director_fee and some other features have large number of NaN values [</w:t>
      </w:r>
      <w:r w:rsidRPr="005F580A">
        <w:rPr>
          <w:rStyle w:val="EndnoteReference"/>
          <w:rFonts w:ascii="Times New Roman" w:eastAsiaTheme="minorHAnsi" w:hAnsi="Times New Roman"/>
          <w:color w:val="161718" w:themeColor="text1"/>
          <w:sz w:val="24"/>
          <w:szCs w:val="24"/>
        </w:rPr>
        <w:endnoteReference w:id="6"/>
      </w:r>
      <w:r w:rsidRPr="005F580A">
        <w:rPr>
          <w:rFonts w:ascii="Times New Roman" w:eastAsiaTheme="minorHAnsi" w:hAnsi="Times New Roman"/>
          <w:color w:val="161718" w:themeColor="text1"/>
          <w:sz w:val="24"/>
          <w:szCs w:val="24"/>
        </w:rPr>
        <w:t xml:space="preserve">]. Most of the NaN values (actually all of them) have been discarded from the dataset. </w:t>
      </w:r>
    </w:p>
    <w:p w:rsidR="00A026D1" w:rsidRPr="005F580A" w:rsidRDefault="0047250C" w:rsidP="005502AF">
      <w:pPr>
        <w:pStyle w:val="NoSpacing"/>
        <w:jc w:val="both"/>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From the exploration of the dataset, and relevant scenarios, it is legitimate to conclude that it is a classification problem in machine learning</w:t>
      </w:r>
      <w:r w:rsidR="00FA0670" w:rsidRPr="005F580A">
        <w:rPr>
          <w:rFonts w:ascii="Times New Roman" w:eastAsiaTheme="minorHAnsi" w:hAnsi="Times New Roman"/>
          <w:color w:val="161718" w:themeColor="text1"/>
          <w:sz w:val="24"/>
          <w:szCs w:val="24"/>
        </w:rPr>
        <w:t xml:space="preserve"> because determining the data point (people) as POI or Not POI is the main goal of this machine learning algorithm</w:t>
      </w:r>
      <w:r w:rsidRPr="005F580A">
        <w:rPr>
          <w:rFonts w:ascii="Times New Roman" w:eastAsiaTheme="minorHAnsi" w:hAnsi="Times New Roman"/>
          <w:color w:val="161718" w:themeColor="text1"/>
          <w:sz w:val="24"/>
          <w:szCs w:val="24"/>
        </w:rPr>
        <w:t xml:space="preserve">. </w:t>
      </w:r>
    </w:p>
    <w:p w:rsidR="00F43C04" w:rsidRPr="005F580A" w:rsidRDefault="00F43C04" w:rsidP="005502AF">
      <w:pPr>
        <w:pStyle w:val="NoSpacing"/>
        <w:rPr>
          <w:rFonts w:ascii="Times New Roman" w:eastAsiaTheme="minorHAnsi" w:hAnsi="Times New Roman"/>
          <w:color w:val="161718" w:themeColor="text1"/>
          <w:sz w:val="24"/>
          <w:szCs w:val="24"/>
        </w:rPr>
      </w:pPr>
    </w:p>
    <w:p w:rsidR="004B7E44" w:rsidRPr="005F580A" w:rsidRDefault="00500B6D" w:rsidP="005502AF">
      <w:pPr>
        <w:pStyle w:val="Heading1"/>
        <w:rPr>
          <w:rFonts w:eastAsiaTheme="minorHAnsi"/>
        </w:rPr>
      </w:pPr>
      <w:bookmarkStart w:id="456" w:name="_Toc505628198"/>
      <w:r w:rsidRPr="005F580A">
        <w:rPr>
          <w:rFonts w:eastAsiaTheme="minorHAnsi"/>
        </w:rPr>
        <w:t>Feature Engineering</w:t>
      </w:r>
      <w:bookmarkEnd w:id="456"/>
    </w:p>
    <w:p w:rsidR="001F178C" w:rsidRPr="005F580A" w:rsidRDefault="00317CD5" w:rsidP="005502AF">
      <w:pPr>
        <w:pStyle w:val="Heading2"/>
        <w:spacing w:line="276" w:lineRule="auto"/>
        <w:rPr>
          <w:rFonts w:eastAsiaTheme="minorHAnsi"/>
          <w:color w:val="161718" w:themeColor="text1"/>
          <w:sz w:val="24"/>
          <w:szCs w:val="24"/>
        </w:rPr>
      </w:pPr>
      <w:bookmarkStart w:id="457" w:name="_Toc505628199"/>
      <w:r w:rsidRPr="005F580A">
        <w:rPr>
          <w:rFonts w:eastAsiaTheme="minorHAnsi"/>
          <w:color w:val="161718" w:themeColor="text1"/>
          <w:sz w:val="24"/>
          <w:szCs w:val="24"/>
        </w:rPr>
        <w:t>Introducing</w:t>
      </w:r>
      <w:r w:rsidR="001F178C" w:rsidRPr="005F580A">
        <w:rPr>
          <w:rFonts w:eastAsiaTheme="minorHAnsi"/>
          <w:color w:val="161718" w:themeColor="text1"/>
          <w:sz w:val="24"/>
          <w:szCs w:val="24"/>
        </w:rPr>
        <w:t xml:space="preserve"> new features</w:t>
      </w:r>
      <w:bookmarkEnd w:id="457"/>
    </w:p>
    <w:p w:rsidR="001F178C" w:rsidRPr="005F580A" w:rsidRDefault="00B62E63" w:rsidP="005502AF">
      <w:pPr>
        <w:pStyle w:val="NoSpacing"/>
        <w:jc w:val="both"/>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 xml:space="preserve">The email sent from someone to POI would be in a great interest for this type of research. Additionally, any email that POI sent would be another significant feature for analysis. </w:t>
      </w:r>
      <w:r w:rsidR="008B3A08" w:rsidRPr="005F580A">
        <w:rPr>
          <w:rFonts w:ascii="Times New Roman" w:eastAsiaTheme="minorHAnsi" w:hAnsi="Times New Roman"/>
          <w:color w:val="161718" w:themeColor="text1"/>
          <w:sz w:val="24"/>
          <w:szCs w:val="24"/>
        </w:rPr>
        <w:t>fraction_from_poi_email and fraction_to_poi_email are the two new features that have been introduced in the algorithm</w:t>
      </w:r>
      <w:r w:rsidR="008B3A08" w:rsidRPr="005F580A">
        <w:rPr>
          <w:rStyle w:val="FootnoteReference"/>
          <w:rFonts w:ascii="Times New Roman" w:eastAsiaTheme="minorHAnsi" w:hAnsi="Times New Roman"/>
          <w:color w:val="161718" w:themeColor="text1"/>
          <w:sz w:val="24"/>
          <w:szCs w:val="24"/>
        </w:rPr>
        <w:footnoteReference w:id="4"/>
      </w:r>
      <w:r w:rsidR="008B3A08" w:rsidRPr="005F580A">
        <w:rPr>
          <w:rFonts w:ascii="Times New Roman" w:eastAsiaTheme="minorHAnsi" w:hAnsi="Times New Roman"/>
          <w:color w:val="161718" w:themeColor="text1"/>
          <w:sz w:val="24"/>
          <w:szCs w:val="24"/>
        </w:rPr>
        <w:t xml:space="preserve">. </w:t>
      </w:r>
      <w:del w:id="458" w:author="Windows User" w:date="2018-02-05T17:11:00Z">
        <w:r w:rsidR="004168AD" w:rsidRPr="005F580A" w:rsidDel="00CC6090">
          <w:rPr>
            <w:rFonts w:ascii="Times New Roman" w:eastAsiaTheme="minorHAnsi" w:hAnsi="Times New Roman"/>
            <w:color w:val="161718" w:themeColor="text1"/>
            <w:sz w:val="24"/>
            <w:szCs w:val="24"/>
          </w:rPr>
          <w:delText xml:space="preserve">The percentage of deferred income to total payment would be another important feature to consider. </w:delText>
        </w:r>
      </w:del>
    </w:p>
    <w:p w:rsidR="00317CD5" w:rsidRPr="005F580A" w:rsidRDefault="00317CD5" w:rsidP="005502AF">
      <w:pPr>
        <w:pStyle w:val="NoSpacing"/>
        <w:keepNext/>
        <w:rPr>
          <w:rFonts w:ascii="Times New Roman" w:hAnsi="Times New Roman"/>
          <w:color w:val="161718" w:themeColor="text1"/>
          <w:sz w:val="24"/>
          <w:szCs w:val="24"/>
        </w:rPr>
      </w:pPr>
      <w:r w:rsidRPr="005F580A">
        <w:rPr>
          <w:rFonts w:ascii="Times New Roman" w:hAnsi="Times New Roman"/>
          <w:noProof/>
          <w:color w:val="161718" w:themeColor="text1"/>
          <w:sz w:val="24"/>
          <w:szCs w:val="24"/>
          <w:lang w:val="en-GB" w:eastAsia="en-GB"/>
          <w:rPrChange w:id="459" w:author="Windows User" w:date="2018-02-05T21:55:00Z">
            <w:rPr>
              <w:rFonts w:ascii="Times New Roman" w:hAnsi="Times New Roman"/>
              <w:noProof/>
              <w:color w:val="161718" w:themeColor="text1"/>
              <w:sz w:val="24"/>
              <w:szCs w:val="24"/>
              <w:lang w:val="en-GB" w:eastAsia="en-GB"/>
            </w:rPr>
          </w:rPrChange>
        </w:rPr>
        <w:lastRenderedPageBreak/>
        <w:drawing>
          <wp:inline distT="0" distB="0" distL="0" distR="0" wp14:anchorId="49754757" wp14:editId="333EAE5F">
            <wp:extent cx="4941426" cy="3378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1426" cy="3378970"/>
                    </a:xfrm>
                    <a:prstGeom prst="rect">
                      <a:avLst/>
                    </a:prstGeom>
                  </pic:spPr>
                </pic:pic>
              </a:graphicData>
            </a:graphic>
          </wp:inline>
        </w:drawing>
      </w:r>
    </w:p>
    <w:p w:rsidR="00317CD5" w:rsidRPr="005F580A" w:rsidRDefault="00317CD5" w:rsidP="005502AF">
      <w:pPr>
        <w:pStyle w:val="Caption"/>
        <w:spacing w:after="0" w:line="276" w:lineRule="auto"/>
        <w:rPr>
          <w:rFonts w:ascii="Times New Roman" w:eastAsiaTheme="minorHAnsi" w:hAnsi="Times New Roman" w:cs="Times New Roman"/>
          <w:color w:val="161718" w:themeColor="text1"/>
          <w:sz w:val="24"/>
          <w:szCs w:val="24"/>
        </w:rPr>
      </w:pPr>
      <w:r w:rsidRPr="005F580A">
        <w:rPr>
          <w:rFonts w:ascii="Times New Roman" w:hAnsi="Times New Roman" w:cs="Times New Roman"/>
          <w:color w:val="161718" w:themeColor="text1"/>
          <w:sz w:val="24"/>
          <w:szCs w:val="24"/>
        </w:rPr>
        <w:t xml:space="preserve">Figure </w:t>
      </w:r>
      <w:r w:rsidR="00DC7D5B" w:rsidRPr="005F580A">
        <w:rPr>
          <w:rFonts w:ascii="Times New Roman" w:hAnsi="Times New Roman" w:cs="Times New Roman"/>
          <w:color w:val="161718" w:themeColor="text1"/>
          <w:sz w:val="24"/>
          <w:szCs w:val="24"/>
          <w:rPrChange w:id="460" w:author="Windows User" w:date="2018-02-05T21:55:00Z">
            <w:rPr>
              <w:rFonts w:ascii="Times New Roman" w:hAnsi="Times New Roman" w:cs="Times New Roman"/>
              <w:noProof/>
              <w:color w:val="161718" w:themeColor="text1"/>
              <w:sz w:val="24"/>
              <w:szCs w:val="24"/>
            </w:rPr>
          </w:rPrChange>
        </w:rPr>
        <w:fldChar w:fldCharType="begin"/>
      </w:r>
      <w:r w:rsidR="00DC7D5B" w:rsidRPr="005F580A">
        <w:rPr>
          <w:rFonts w:ascii="Times New Roman" w:hAnsi="Times New Roman" w:cs="Times New Roman"/>
          <w:color w:val="161718" w:themeColor="text1"/>
          <w:sz w:val="24"/>
          <w:szCs w:val="24"/>
        </w:rPr>
        <w:instrText xml:space="preserve"> SEQ Figure \* ARABIC </w:instrText>
      </w:r>
      <w:r w:rsidR="00DC7D5B" w:rsidRPr="005F580A">
        <w:rPr>
          <w:rFonts w:ascii="Times New Roman" w:hAnsi="Times New Roman" w:cs="Times New Roman"/>
          <w:color w:val="161718" w:themeColor="text1"/>
          <w:sz w:val="24"/>
          <w:szCs w:val="24"/>
          <w:rPrChange w:id="461" w:author="Windows User" w:date="2018-02-05T21:55:00Z">
            <w:rPr>
              <w:rFonts w:ascii="Times New Roman" w:hAnsi="Times New Roman" w:cs="Times New Roman"/>
              <w:noProof/>
              <w:color w:val="161718" w:themeColor="text1"/>
              <w:sz w:val="24"/>
              <w:szCs w:val="24"/>
            </w:rPr>
          </w:rPrChange>
        </w:rPr>
        <w:fldChar w:fldCharType="separate"/>
      </w:r>
      <w:ins w:id="462" w:author="Windows User" w:date="2018-02-05T21:07:00Z">
        <w:r w:rsidR="008862FB" w:rsidRPr="005F580A">
          <w:rPr>
            <w:rFonts w:ascii="Times New Roman" w:hAnsi="Times New Roman" w:cs="Times New Roman"/>
            <w:noProof/>
            <w:color w:val="161718" w:themeColor="text1"/>
            <w:sz w:val="24"/>
            <w:szCs w:val="24"/>
          </w:rPr>
          <w:t>3</w:t>
        </w:r>
      </w:ins>
      <w:del w:id="463" w:author="Windows User" w:date="2018-02-05T21:07:00Z">
        <w:r w:rsidR="003A4F08" w:rsidRPr="005F580A" w:rsidDel="008862FB">
          <w:rPr>
            <w:rFonts w:ascii="Times New Roman" w:hAnsi="Times New Roman" w:cs="Times New Roman"/>
            <w:noProof/>
            <w:color w:val="161718" w:themeColor="text1"/>
            <w:sz w:val="24"/>
            <w:szCs w:val="24"/>
          </w:rPr>
          <w:delText>3</w:delText>
        </w:r>
      </w:del>
      <w:r w:rsidR="00DC7D5B" w:rsidRPr="005F580A">
        <w:rPr>
          <w:rFonts w:ascii="Times New Roman" w:hAnsi="Times New Roman" w:cs="Times New Roman"/>
          <w:noProof/>
          <w:color w:val="161718" w:themeColor="text1"/>
          <w:sz w:val="24"/>
          <w:szCs w:val="24"/>
          <w:rPrChange w:id="464" w:author="Windows User" w:date="2018-02-05T21:55:00Z">
            <w:rPr>
              <w:rFonts w:ascii="Times New Roman" w:hAnsi="Times New Roman" w:cs="Times New Roman"/>
              <w:noProof/>
              <w:color w:val="161718" w:themeColor="text1"/>
              <w:sz w:val="24"/>
              <w:szCs w:val="24"/>
            </w:rPr>
          </w:rPrChange>
        </w:rPr>
        <w:fldChar w:fldCharType="end"/>
      </w:r>
      <w:r w:rsidRPr="005F580A">
        <w:rPr>
          <w:rFonts w:ascii="Times New Roman" w:hAnsi="Times New Roman" w:cs="Times New Roman"/>
          <w:color w:val="161718" w:themeColor="text1"/>
          <w:sz w:val="24"/>
          <w:szCs w:val="24"/>
        </w:rPr>
        <w:t>: Fraction from and to POI</w:t>
      </w:r>
    </w:p>
    <w:p w:rsidR="00347B8C" w:rsidRPr="005F580A" w:rsidDel="00267BE6" w:rsidRDefault="009D3FF8" w:rsidP="005502AF">
      <w:pPr>
        <w:pStyle w:val="NoSpacing"/>
        <w:jc w:val="both"/>
        <w:rPr>
          <w:del w:id="465" w:author="User" w:date="2018-02-05T13:44:00Z"/>
          <w:rFonts w:ascii="Times New Roman" w:eastAsiaTheme="minorHAnsi" w:hAnsi="Times New Roman"/>
          <w:color w:val="161718" w:themeColor="text1"/>
          <w:sz w:val="24"/>
          <w:szCs w:val="24"/>
        </w:rPr>
      </w:pPr>
      <w:del w:id="466" w:author="User" w:date="2018-02-05T13:44:00Z">
        <w:r w:rsidRPr="005F580A" w:rsidDel="00267BE6">
          <w:rPr>
            <w:rFonts w:ascii="Times New Roman" w:eastAsiaTheme="minorHAnsi" w:hAnsi="Times New Roman"/>
            <w:color w:val="161718" w:themeColor="text1"/>
            <w:sz w:val="24"/>
            <w:szCs w:val="24"/>
          </w:rPr>
          <w:delText xml:space="preserve">There are five prominent features that have been utilized during the modeling stage of the machine learning algorithm. </w:delText>
        </w:r>
        <w:r w:rsidR="00347B8C" w:rsidRPr="005F580A" w:rsidDel="00267BE6">
          <w:rPr>
            <w:rFonts w:ascii="Times New Roman" w:eastAsiaTheme="minorHAnsi" w:hAnsi="Times New Roman"/>
            <w:color w:val="161718" w:themeColor="text1"/>
            <w:sz w:val="24"/>
            <w:szCs w:val="24"/>
          </w:rPr>
          <w:delText>The final features used in the algorithm are given below</w:delText>
        </w:r>
        <w:r w:rsidR="00CA6A7D" w:rsidRPr="005F580A" w:rsidDel="00267BE6">
          <w:rPr>
            <w:rStyle w:val="FootnoteReference"/>
            <w:rFonts w:ascii="Times New Roman" w:eastAsiaTheme="minorHAnsi" w:hAnsi="Times New Roman"/>
            <w:color w:val="161718" w:themeColor="text1"/>
            <w:sz w:val="24"/>
            <w:szCs w:val="24"/>
          </w:rPr>
          <w:footnoteReference w:id="5"/>
        </w:r>
        <w:r w:rsidR="00347B8C" w:rsidRPr="005F580A" w:rsidDel="00267BE6">
          <w:rPr>
            <w:rFonts w:ascii="Times New Roman" w:eastAsiaTheme="minorHAnsi" w:hAnsi="Times New Roman"/>
            <w:color w:val="161718" w:themeColor="text1"/>
            <w:sz w:val="24"/>
            <w:szCs w:val="24"/>
          </w:rPr>
          <w:delText>:</w:delText>
        </w:r>
      </w:del>
    </w:p>
    <w:tbl>
      <w:tblPr>
        <w:tblStyle w:val="TableGrid"/>
        <w:tblW w:w="0" w:type="auto"/>
        <w:tblLook w:val="04A0" w:firstRow="1" w:lastRow="0" w:firstColumn="1" w:lastColumn="0" w:noHBand="0" w:noVBand="1"/>
      </w:tblPr>
      <w:tblGrid>
        <w:gridCol w:w="9926"/>
      </w:tblGrid>
      <w:tr w:rsidR="008862FB" w:rsidRPr="005F580A" w:rsidDel="00267BE6" w:rsidTr="00BD6500">
        <w:trPr>
          <w:del w:id="469" w:author="User" w:date="2018-02-05T13:44:00Z"/>
        </w:trPr>
        <w:tc>
          <w:tcPr>
            <w:tcW w:w="9926" w:type="dxa"/>
          </w:tcPr>
          <w:p w:rsidR="00BD6500" w:rsidRPr="005F580A" w:rsidDel="00267BE6" w:rsidRDefault="00BD6500" w:rsidP="005502AF">
            <w:pPr>
              <w:pStyle w:val="NoSpacing"/>
              <w:spacing w:line="276" w:lineRule="auto"/>
              <w:rPr>
                <w:del w:id="470" w:author="User" w:date="2018-02-05T13:44:00Z"/>
                <w:rFonts w:ascii="Times New Roman" w:eastAsiaTheme="minorHAnsi" w:hAnsi="Times New Roman"/>
                <w:color w:val="161718" w:themeColor="text1"/>
                <w:sz w:val="24"/>
                <w:szCs w:val="24"/>
              </w:rPr>
            </w:pPr>
            <w:del w:id="471" w:author="User" w:date="2018-02-05T13:44:00Z">
              <w:r w:rsidRPr="005F580A" w:rsidDel="00267BE6">
                <w:rPr>
                  <w:rFonts w:ascii="Times New Roman" w:eastAsiaTheme="minorHAnsi" w:hAnsi="Times New Roman"/>
                  <w:color w:val="161718" w:themeColor="text1"/>
                  <w:sz w:val="24"/>
                  <w:szCs w:val="24"/>
                </w:rPr>
                <w:delText>features_list = ['poi','fraction_from_poi_email', 'fraction_to_poi_email',  'shared_receipt_with_poi','salary', 'bonus']</w:delText>
              </w:r>
              <w:r w:rsidRPr="005F580A" w:rsidDel="00267BE6">
                <w:rPr>
                  <w:rStyle w:val="FootnoteReference"/>
                  <w:rFonts w:ascii="Times New Roman" w:eastAsiaTheme="minorHAnsi" w:hAnsi="Times New Roman"/>
                  <w:color w:val="161718" w:themeColor="text1"/>
                  <w:sz w:val="24"/>
                  <w:szCs w:val="24"/>
                </w:rPr>
                <w:delText xml:space="preserve"> </w:delText>
              </w:r>
              <w:r w:rsidRPr="005F580A" w:rsidDel="00267BE6">
                <w:rPr>
                  <w:rStyle w:val="FootnoteReference"/>
                  <w:rFonts w:ascii="Times New Roman" w:eastAsiaTheme="minorHAnsi" w:hAnsi="Times New Roman"/>
                  <w:color w:val="161718" w:themeColor="text1"/>
                  <w:sz w:val="24"/>
                  <w:szCs w:val="24"/>
                </w:rPr>
                <w:footnoteReference w:id="6"/>
              </w:r>
            </w:del>
          </w:p>
          <w:p w:rsidR="00BD6500" w:rsidRPr="005F580A" w:rsidDel="00267BE6" w:rsidRDefault="00BD6500" w:rsidP="005502AF">
            <w:pPr>
              <w:pStyle w:val="NoSpacing"/>
              <w:spacing w:line="276" w:lineRule="auto"/>
              <w:rPr>
                <w:del w:id="474" w:author="User" w:date="2018-02-05T13:44:00Z"/>
                <w:rFonts w:ascii="Times New Roman" w:eastAsiaTheme="minorHAnsi" w:hAnsi="Times New Roman"/>
                <w:color w:val="161718" w:themeColor="text1"/>
                <w:sz w:val="24"/>
                <w:szCs w:val="24"/>
              </w:rPr>
            </w:pPr>
          </w:p>
        </w:tc>
      </w:tr>
    </w:tbl>
    <w:p w:rsidR="00962C92" w:rsidRPr="005F580A" w:rsidRDefault="00962C92">
      <w:pPr>
        <w:jc w:val="both"/>
        <w:rPr>
          <w:ins w:id="475" w:author="User" w:date="2018-02-05T13:22:00Z"/>
          <w:rFonts w:eastAsiaTheme="minorHAnsi"/>
          <w:color w:val="161718" w:themeColor="text1"/>
          <w:sz w:val="24"/>
          <w:szCs w:val="24"/>
          <w:rPrChange w:id="476" w:author="Windows User" w:date="2018-02-05T21:55:00Z">
            <w:rPr>
              <w:ins w:id="477" w:author="User" w:date="2018-02-05T13:22:00Z"/>
              <w:rFonts w:eastAsiaTheme="minorHAnsi"/>
              <w:color w:val="161718" w:themeColor="text1"/>
            </w:rPr>
          </w:rPrChange>
        </w:rPr>
        <w:pPrChange w:id="478" w:author="Windows User" w:date="2018-02-05T18:20:00Z">
          <w:pPr>
            <w:pStyle w:val="Heading2"/>
            <w:spacing w:line="276" w:lineRule="auto"/>
          </w:pPr>
        </w:pPrChange>
      </w:pPr>
      <w:ins w:id="479" w:author="User" w:date="2018-02-05T13:22:00Z">
        <w:r w:rsidRPr="005F580A">
          <w:rPr>
            <w:rFonts w:ascii="Times New Roman" w:eastAsiaTheme="minorHAnsi" w:hAnsi="Times New Roman" w:cs="Times New Roman"/>
            <w:color w:val="161718" w:themeColor="text1"/>
            <w:sz w:val="24"/>
            <w:szCs w:val="24"/>
            <w:rPrChange w:id="480" w:author="Windows User" w:date="2018-02-05T21:55:00Z">
              <w:rPr>
                <w:rFonts w:eastAsiaTheme="minorHAnsi"/>
              </w:rPr>
            </w:rPrChange>
          </w:rPr>
          <w:t xml:space="preserve">Without new features the precision and recall numbers were abysmal, with new features introduced, the performances were ameliorated into </w:t>
        </w:r>
      </w:ins>
      <w:ins w:id="481" w:author="Windows User" w:date="2018-02-05T18:25:00Z">
        <w:r w:rsidR="00943605" w:rsidRPr="005F580A">
          <w:rPr>
            <w:rFonts w:ascii="Times New Roman" w:eastAsiaTheme="minorHAnsi" w:hAnsi="Times New Roman" w:cs="Times New Roman"/>
            <w:color w:val="161718" w:themeColor="text1"/>
            <w:sz w:val="24"/>
            <w:szCs w:val="24"/>
            <w:rPrChange w:id="482" w:author="Windows User" w:date="2018-02-05T21:55:00Z">
              <w:rPr>
                <w:rFonts w:eastAsiaTheme="minorHAnsi"/>
                <w:b w:val="0"/>
                <w:color w:val="161718" w:themeColor="text1"/>
              </w:rPr>
            </w:rPrChange>
          </w:rPr>
          <w:t>0</w:t>
        </w:r>
      </w:ins>
      <w:ins w:id="483" w:author="User" w:date="2018-02-05T13:23:00Z">
        <w:r w:rsidRPr="005F580A">
          <w:rPr>
            <w:rFonts w:ascii="Times New Roman" w:eastAsiaTheme="minorHAnsi" w:hAnsi="Times New Roman" w:cs="Times New Roman"/>
            <w:color w:val="161718" w:themeColor="text1"/>
            <w:sz w:val="24"/>
            <w:szCs w:val="24"/>
            <w:rPrChange w:id="484" w:author="Windows User" w:date="2018-02-05T21:55:00Z">
              <w:rPr>
                <w:rFonts w:eastAsiaTheme="minorHAnsi"/>
                <w:b w:val="0"/>
                <w:color w:val="161718" w:themeColor="text1"/>
              </w:rPr>
            </w:rPrChange>
          </w:rPr>
          <w:t xml:space="preserve">.31 &amp; </w:t>
        </w:r>
      </w:ins>
      <w:ins w:id="485" w:author="Windows User" w:date="2018-02-05T18:25:00Z">
        <w:r w:rsidR="00943605" w:rsidRPr="005F580A">
          <w:rPr>
            <w:rFonts w:ascii="Times New Roman" w:eastAsiaTheme="minorHAnsi" w:hAnsi="Times New Roman" w:cs="Times New Roman"/>
            <w:color w:val="161718" w:themeColor="text1"/>
            <w:sz w:val="24"/>
            <w:szCs w:val="24"/>
            <w:rPrChange w:id="486" w:author="Windows User" w:date="2018-02-05T21:55:00Z">
              <w:rPr>
                <w:rFonts w:eastAsiaTheme="minorHAnsi"/>
                <w:b w:val="0"/>
                <w:color w:val="161718" w:themeColor="text1"/>
              </w:rPr>
            </w:rPrChange>
          </w:rPr>
          <w:t>0</w:t>
        </w:r>
      </w:ins>
      <w:ins w:id="487" w:author="User" w:date="2018-02-05T13:23:00Z">
        <w:r w:rsidRPr="005F580A">
          <w:rPr>
            <w:rFonts w:ascii="Times New Roman" w:eastAsiaTheme="minorHAnsi" w:hAnsi="Times New Roman" w:cs="Times New Roman"/>
            <w:color w:val="161718" w:themeColor="text1"/>
            <w:sz w:val="24"/>
            <w:szCs w:val="24"/>
            <w:rPrChange w:id="488" w:author="Windows User" w:date="2018-02-05T21:55:00Z">
              <w:rPr>
                <w:rFonts w:eastAsiaTheme="minorHAnsi"/>
                <w:b w:val="0"/>
                <w:color w:val="161718" w:themeColor="text1"/>
              </w:rPr>
            </w:rPrChange>
          </w:rPr>
          <w:t>.83 respectively for precision and recall.</w:t>
        </w:r>
      </w:ins>
      <w:ins w:id="489" w:author="Windows User" w:date="2018-02-05T20:42:00Z">
        <w:r w:rsidR="00122CB0" w:rsidRPr="005F580A">
          <w:rPr>
            <w:rFonts w:ascii="Times New Roman" w:eastAsiaTheme="minorHAnsi" w:hAnsi="Times New Roman" w:cs="Times New Roman"/>
            <w:color w:val="161718" w:themeColor="text1"/>
            <w:sz w:val="24"/>
            <w:szCs w:val="24"/>
            <w:rPrChange w:id="490" w:author="Windows User" w:date="2018-02-05T21:55:00Z">
              <w:rPr>
                <w:rFonts w:eastAsiaTheme="minorHAnsi"/>
                <w:b w:val="0"/>
                <w:color w:val="161718" w:themeColor="text1"/>
              </w:rPr>
            </w:rPrChange>
          </w:rPr>
          <w:t xml:space="preserve"> The relevant programming code for this section is referred in [</w:t>
        </w:r>
        <w:r w:rsidR="00122CB0" w:rsidRPr="005F580A">
          <w:rPr>
            <w:rStyle w:val="EndnoteReference"/>
            <w:rFonts w:ascii="Times New Roman" w:eastAsiaTheme="minorHAnsi" w:hAnsi="Times New Roman" w:cs="Times New Roman"/>
            <w:color w:val="161718" w:themeColor="text1"/>
            <w:sz w:val="24"/>
            <w:szCs w:val="24"/>
            <w:rPrChange w:id="491" w:author="Windows User" w:date="2018-02-05T21:55:00Z">
              <w:rPr>
                <w:rStyle w:val="EndnoteReference"/>
                <w:rFonts w:eastAsiaTheme="minorHAnsi"/>
                <w:b w:val="0"/>
                <w:color w:val="161718" w:themeColor="text1"/>
              </w:rPr>
            </w:rPrChange>
          </w:rPr>
          <w:endnoteReference w:id="7"/>
        </w:r>
        <w:r w:rsidR="00122CB0" w:rsidRPr="005F580A">
          <w:rPr>
            <w:rFonts w:ascii="Times New Roman" w:eastAsiaTheme="minorHAnsi" w:hAnsi="Times New Roman" w:cs="Times New Roman"/>
            <w:color w:val="161718" w:themeColor="text1"/>
            <w:sz w:val="24"/>
            <w:szCs w:val="24"/>
            <w:rPrChange w:id="714" w:author="Windows User" w:date="2018-02-05T21:55:00Z">
              <w:rPr>
                <w:rFonts w:eastAsiaTheme="minorHAnsi"/>
                <w:b w:val="0"/>
                <w:color w:val="161718" w:themeColor="text1"/>
              </w:rPr>
            </w:rPrChange>
          </w:rPr>
          <w:t>]</w:t>
        </w:r>
      </w:ins>
      <w:ins w:id="715" w:author="User" w:date="2018-02-05T13:23:00Z">
        <w:del w:id="716" w:author="Windows User" w:date="2018-02-05T20:42:00Z">
          <w:r w:rsidR="00764035" w:rsidRPr="005F580A" w:rsidDel="00122CB0">
            <w:rPr>
              <w:rFonts w:ascii="Times New Roman" w:eastAsiaTheme="minorHAnsi" w:hAnsi="Times New Roman" w:cs="Times New Roman"/>
              <w:color w:val="161718" w:themeColor="text1"/>
              <w:sz w:val="24"/>
              <w:szCs w:val="24"/>
              <w:rPrChange w:id="717" w:author="Windows User" w:date="2018-02-05T21:55:00Z">
                <w:rPr>
                  <w:rFonts w:eastAsiaTheme="minorHAnsi"/>
                  <w:b w:val="0"/>
                  <w:color w:val="161718" w:themeColor="text1"/>
                </w:rPr>
              </w:rPrChange>
            </w:rPr>
            <w:delText xml:space="preserve"> </w:delText>
          </w:r>
        </w:del>
      </w:ins>
      <w:ins w:id="718" w:author="Windows User" w:date="2018-02-05T20:42:00Z">
        <w:r w:rsidR="00122CB0" w:rsidRPr="005F580A">
          <w:rPr>
            <w:rFonts w:ascii="Times New Roman" w:eastAsiaTheme="minorHAnsi" w:hAnsi="Times New Roman" w:cs="Times New Roman"/>
            <w:color w:val="161718" w:themeColor="text1"/>
            <w:sz w:val="24"/>
            <w:szCs w:val="24"/>
            <w:rPrChange w:id="719" w:author="Windows User" w:date="2018-02-05T21:55:00Z">
              <w:rPr>
                <w:rFonts w:eastAsiaTheme="minorHAnsi"/>
                <w:b w:val="0"/>
                <w:color w:val="161718" w:themeColor="text1"/>
              </w:rPr>
            </w:rPrChange>
          </w:rPr>
          <w:t xml:space="preserve">. </w:t>
        </w:r>
      </w:ins>
      <w:ins w:id="720" w:author="User" w:date="2018-02-05T13:23:00Z">
        <w:r w:rsidR="00764035" w:rsidRPr="005F580A">
          <w:rPr>
            <w:rFonts w:ascii="Times New Roman" w:eastAsiaTheme="minorHAnsi" w:hAnsi="Times New Roman" w:cs="Times New Roman"/>
            <w:color w:val="161718" w:themeColor="text1"/>
            <w:sz w:val="24"/>
            <w:szCs w:val="24"/>
            <w:rPrChange w:id="721" w:author="Windows User" w:date="2018-02-05T21:55:00Z">
              <w:rPr>
                <w:rFonts w:eastAsiaTheme="minorHAnsi"/>
                <w:b w:val="0"/>
                <w:color w:val="161718" w:themeColor="text1"/>
              </w:rPr>
            </w:rPrChange>
          </w:rPr>
          <w:t>Therefore, new features were added into final feature sets.</w:t>
        </w:r>
      </w:ins>
    </w:p>
    <w:p w:rsidR="00962C92" w:rsidRPr="005F580A" w:rsidRDefault="00962C92">
      <w:pPr>
        <w:rPr>
          <w:ins w:id="722" w:author="User" w:date="2018-02-05T13:22:00Z"/>
          <w:rFonts w:eastAsiaTheme="minorHAnsi"/>
          <w:color w:val="161718" w:themeColor="text1"/>
          <w:sz w:val="24"/>
          <w:szCs w:val="24"/>
          <w:rPrChange w:id="723" w:author="Windows User" w:date="2018-02-05T21:55:00Z">
            <w:rPr>
              <w:ins w:id="724" w:author="User" w:date="2018-02-05T13:22:00Z"/>
              <w:rFonts w:eastAsiaTheme="minorHAnsi"/>
            </w:rPr>
          </w:rPrChange>
        </w:rPr>
        <w:pPrChange w:id="725" w:author="User" w:date="2018-02-05T13:22:00Z">
          <w:pPr>
            <w:pStyle w:val="Heading2"/>
            <w:spacing w:line="276" w:lineRule="auto"/>
          </w:pPr>
        </w:pPrChange>
      </w:pPr>
      <w:ins w:id="726" w:author="User" w:date="2018-02-05T13:22:00Z">
        <w:del w:id="727" w:author="Windows User" w:date="2018-02-05T20:41:00Z">
          <w:r w:rsidRPr="005F580A" w:rsidDel="00122CB0">
            <w:rPr>
              <w:rFonts w:ascii="Times New Roman" w:hAnsi="Times New Roman" w:cs="Times New Roman"/>
              <w:noProof/>
              <w:color w:val="161718" w:themeColor="text1"/>
              <w:sz w:val="24"/>
              <w:szCs w:val="24"/>
              <w:lang w:val="en-GB" w:eastAsia="en-GB"/>
              <w:rPrChange w:id="728" w:author="Windows User" w:date="2018-02-05T21:55:00Z">
                <w:rPr>
                  <w:noProof/>
                  <w:lang w:val="en-GB" w:eastAsia="en-GB"/>
                </w:rPr>
              </w:rPrChange>
            </w:rPr>
            <w:drawing>
              <wp:inline distT="0" distB="0" distL="0" distR="0" wp14:anchorId="06B43D38" wp14:editId="4B9D447E">
                <wp:extent cx="6309360" cy="3547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3547110"/>
                        </a:xfrm>
                        <a:prstGeom prst="rect">
                          <a:avLst/>
                        </a:prstGeom>
                      </pic:spPr>
                    </pic:pic>
                  </a:graphicData>
                </a:graphic>
              </wp:inline>
            </w:drawing>
          </w:r>
        </w:del>
        <w:r w:rsidRPr="005F580A">
          <w:rPr>
            <w:rFonts w:ascii="Times New Roman" w:eastAsiaTheme="minorHAnsi" w:hAnsi="Times New Roman" w:cs="Times New Roman"/>
            <w:color w:val="161718" w:themeColor="text1"/>
            <w:sz w:val="24"/>
            <w:szCs w:val="24"/>
            <w:rPrChange w:id="729" w:author="Windows User" w:date="2018-02-05T21:55:00Z">
              <w:rPr>
                <w:rFonts w:eastAsiaTheme="minorHAnsi"/>
              </w:rPr>
            </w:rPrChange>
          </w:rPr>
          <w:t xml:space="preserve"> </w:t>
        </w:r>
      </w:ins>
    </w:p>
    <w:p w:rsidR="00F213C4" w:rsidRPr="005F580A" w:rsidRDefault="00F213C4" w:rsidP="005502AF">
      <w:pPr>
        <w:pStyle w:val="Heading2"/>
        <w:spacing w:line="276" w:lineRule="auto"/>
        <w:rPr>
          <w:rFonts w:eastAsiaTheme="minorHAnsi"/>
          <w:color w:val="161718" w:themeColor="text1"/>
          <w:sz w:val="24"/>
          <w:szCs w:val="24"/>
        </w:rPr>
      </w:pPr>
      <w:bookmarkStart w:id="730" w:name="_Toc505628200"/>
      <w:r w:rsidRPr="005F580A">
        <w:rPr>
          <w:rFonts w:eastAsiaTheme="minorHAnsi"/>
          <w:color w:val="161718" w:themeColor="text1"/>
          <w:sz w:val="24"/>
          <w:szCs w:val="24"/>
        </w:rPr>
        <w:t>Intelligently select features</w:t>
      </w:r>
      <w:bookmarkEnd w:id="730"/>
    </w:p>
    <w:p w:rsidR="00E50FEB" w:rsidRPr="005F580A" w:rsidRDefault="00E50FEB" w:rsidP="00E50FEB">
      <w:pPr>
        <w:pStyle w:val="NoSpacing"/>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Principal Component Analysis</w:t>
      </w:r>
      <w:r w:rsidR="00143F9E" w:rsidRPr="005F580A">
        <w:rPr>
          <w:rFonts w:ascii="Times New Roman" w:eastAsiaTheme="minorHAnsi" w:hAnsi="Times New Roman"/>
          <w:color w:val="161718" w:themeColor="text1"/>
          <w:sz w:val="24"/>
          <w:szCs w:val="24"/>
        </w:rPr>
        <w:t xml:space="preserve"> (PCA)</w:t>
      </w:r>
      <w:r w:rsidRPr="005F580A">
        <w:rPr>
          <w:rFonts w:ascii="Times New Roman" w:eastAsiaTheme="minorHAnsi" w:hAnsi="Times New Roman"/>
          <w:color w:val="161718" w:themeColor="text1"/>
          <w:sz w:val="24"/>
          <w:szCs w:val="24"/>
        </w:rPr>
        <w:t xml:space="preserve"> </w:t>
      </w:r>
      <w:r w:rsidRPr="005F580A">
        <w:rPr>
          <w:rStyle w:val="EndnoteReference"/>
          <w:rFonts w:ascii="Times New Roman" w:eastAsiaTheme="minorHAnsi" w:hAnsi="Times New Roman"/>
          <w:color w:val="161718" w:themeColor="text1"/>
          <w:sz w:val="24"/>
          <w:szCs w:val="24"/>
        </w:rPr>
        <w:endnoteReference w:id="8"/>
      </w:r>
    </w:p>
    <w:p w:rsidR="00E50FEB" w:rsidRPr="005F580A" w:rsidRDefault="00E50FEB" w:rsidP="00FA43D0">
      <w:pPr>
        <w:pStyle w:val="NoSpacing"/>
        <w:jc w:val="both"/>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 xml:space="preserve">After implementing PCA analysis, top five features selected are reduced into two principal components. However, meaningful information cannot be obtained from the output. The reduction of the dimensionality </w:t>
      </w:r>
      <w:ins w:id="731" w:author="Windows User" w:date="2018-02-05T18:44:00Z">
        <w:r w:rsidR="00F33FBD" w:rsidRPr="005F580A">
          <w:rPr>
            <w:rFonts w:ascii="Times New Roman" w:eastAsiaTheme="minorHAnsi" w:hAnsi="Times New Roman"/>
            <w:color w:val="161718" w:themeColor="text1"/>
            <w:sz w:val="24"/>
            <w:szCs w:val="24"/>
          </w:rPr>
          <w:t xml:space="preserve">for first few rows in the dataset </w:t>
        </w:r>
      </w:ins>
      <w:r w:rsidRPr="005F580A">
        <w:rPr>
          <w:rFonts w:ascii="Times New Roman" w:eastAsiaTheme="minorHAnsi" w:hAnsi="Times New Roman"/>
          <w:color w:val="161718" w:themeColor="text1"/>
          <w:sz w:val="24"/>
          <w:szCs w:val="24"/>
        </w:rPr>
        <w:t xml:space="preserve">is depicted in </w:t>
      </w:r>
      <w:r w:rsidRPr="005F580A">
        <w:rPr>
          <w:rFonts w:ascii="Times New Roman" w:eastAsiaTheme="minorHAnsi" w:hAnsi="Times New Roman"/>
          <w:color w:val="161718" w:themeColor="text1"/>
          <w:sz w:val="24"/>
          <w:szCs w:val="24"/>
          <w:rPrChange w:id="732" w:author="Windows User" w:date="2018-02-05T21:55:00Z">
            <w:rPr>
              <w:rFonts w:ascii="Times New Roman" w:eastAsiaTheme="minorHAnsi" w:hAnsi="Times New Roman"/>
              <w:color w:val="161718" w:themeColor="text1"/>
              <w:sz w:val="24"/>
              <w:szCs w:val="24"/>
            </w:rPr>
          </w:rPrChange>
        </w:rPr>
        <w:fldChar w:fldCharType="begin"/>
      </w:r>
      <w:r w:rsidRPr="005F580A">
        <w:rPr>
          <w:rFonts w:ascii="Times New Roman" w:eastAsiaTheme="minorHAnsi" w:hAnsi="Times New Roman"/>
          <w:color w:val="161718" w:themeColor="text1"/>
          <w:sz w:val="24"/>
          <w:szCs w:val="24"/>
        </w:rPr>
        <w:instrText xml:space="preserve"> REF _Ref505170474 \h  \* MERGEFORMAT </w:instrText>
      </w:r>
      <w:r w:rsidRPr="005F580A">
        <w:rPr>
          <w:rFonts w:ascii="Times New Roman" w:eastAsiaTheme="minorHAnsi" w:hAnsi="Times New Roman"/>
          <w:color w:val="161718" w:themeColor="text1"/>
          <w:sz w:val="24"/>
          <w:szCs w:val="24"/>
          <w:rPrChange w:id="733" w:author="Windows User" w:date="2018-02-05T21:55:00Z">
            <w:rPr>
              <w:rFonts w:ascii="Times New Roman" w:eastAsiaTheme="minorHAnsi" w:hAnsi="Times New Roman"/>
              <w:color w:val="161718" w:themeColor="text1"/>
              <w:sz w:val="24"/>
              <w:szCs w:val="24"/>
            </w:rPr>
          </w:rPrChange>
        </w:rPr>
      </w:r>
      <w:r w:rsidRPr="005F580A">
        <w:rPr>
          <w:rFonts w:ascii="Times New Roman" w:eastAsiaTheme="minorHAnsi" w:hAnsi="Times New Roman"/>
          <w:color w:val="161718" w:themeColor="text1"/>
          <w:sz w:val="24"/>
          <w:szCs w:val="24"/>
          <w:rPrChange w:id="734" w:author="Windows User" w:date="2018-02-05T21:55:00Z">
            <w:rPr>
              <w:rFonts w:ascii="Times New Roman" w:eastAsiaTheme="minorHAnsi" w:hAnsi="Times New Roman"/>
              <w:color w:val="161718" w:themeColor="text1"/>
              <w:sz w:val="24"/>
              <w:szCs w:val="24"/>
            </w:rPr>
          </w:rPrChange>
        </w:rPr>
        <w:fldChar w:fldCharType="separate"/>
      </w:r>
      <w:ins w:id="735" w:author="Windows User" w:date="2018-02-05T21:07:00Z">
        <w:r w:rsidR="008862FB" w:rsidRPr="005F580A">
          <w:rPr>
            <w:rFonts w:ascii="Times New Roman" w:hAnsi="Times New Roman"/>
            <w:color w:val="161718" w:themeColor="text1"/>
            <w:sz w:val="24"/>
            <w:szCs w:val="24"/>
          </w:rPr>
          <w:t xml:space="preserve">Figure </w:t>
        </w:r>
        <w:r w:rsidR="008862FB" w:rsidRPr="005F580A">
          <w:rPr>
            <w:rFonts w:ascii="Times New Roman" w:hAnsi="Times New Roman"/>
            <w:noProof/>
            <w:color w:val="161718" w:themeColor="text1"/>
            <w:sz w:val="24"/>
            <w:szCs w:val="24"/>
          </w:rPr>
          <w:t>4</w:t>
        </w:r>
        <w:r w:rsidR="008862FB" w:rsidRPr="005F580A">
          <w:rPr>
            <w:rFonts w:ascii="Times New Roman" w:hAnsi="Times New Roman"/>
            <w:color w:val="161718" w:themeColor="text1"/>
            <w:sz w:val="24"/>
            <w:szCs w:val="24"/>
          </w:rPr>
          <w:t>: Performing PCA</w:t>
        </w:r>
      </w:ins>
      <w:del w:id="736" w:author="Windows User" w:date="2018-02-05T21:07:00Z">
        <w:r w:rsidR="003A4F08" w:rsidRPr="005F580A" w:rsidDel="008862FB">
          <w:rPr>
            <w:rFonts w:ascii="Times New Roman" w:hAnsi="Times New Roman"/>
            <w:color w:val="161718" w:themeColor="text1"/>
            <w:sz w:val="24"/>
            <w:szCs w:val="24"/>
          </w:rPr>
          <w:delText xml:space="preserve">Figure </w:delText>
        </w:r>
        <w:r w:rsidR="003A4F08" w:rsidRPr="005F580A" w:rsidDel="008862FB">
          <w:rPr>
            <w:rFonts w:ascii="Times New Roman" w:hAnsi="Times New Roman"/>
            <w:noProof/>
            <w:color w:val="161718" w:themeColor="text1"/>
            <w:sz w:val="24"/>
            <w:szCs w:val="24"/>
          </w:rPr>
          <w:delText>4</w:delText>
        </w:r>
        <w:r w:rsidR="003A4F08" w:rsidRPr="005F580A" w:rsidDel="008862FB">
          <w:rPr>
            <w:rFonts w:ascii="Times New Roman" w:hAnsi="Times New Roman"/>
            <w:color w:val="161718" w:themeColor="text1"/>
            <w:sz w:val="24"/>
            <w:szCs w:val="24"/>
          </w:rPr>
          <w:delText>: Performing PCA</w:delText>
        </w:r>
      </w:del>
      <w:r w:rsidRPr="005F580A">
        <w:rPr>
          <w:rFonts w:ascii="Times New Roman" w:eastAsiaTheme="minorHAnsi" w:hAnsi="Times New Roman"/>
          <w:color w:val="161718" w:themeColor="text1"/>
          <w:sz w:val="24"/>
          <w:szCs w:val="24"/>
          <w:rPrChange w:id="737" w:author="Windows User" w:date="2018-02-05T21:55:00Z">
            <w:rPr>
              <w:rFonts w:ascii="Times New Roman" w:eastAsiaTheme="minorHAnsi" w:hAnsi="Times New Roman"/>
              <w:color w:val="161718" w:themeColor="text1"/>
              <w:sz w:val="24"/>
              <w:szCs w:val="24"/>
            </w:rPr>
          </w:rPrChange>
        </w:rPr>
        <w:fldChar w:fldCharType="end"/>
      </w:r>
      <w:r w:rsidRPr="005F580A">
        <w:rPr>
          <w:rStyle w:val="FootnoteReference"/>
          <w:rFonts w:ascii="Times New Roman" w:eastAsiaTheme="minorHAnsi" w:hAnsi="Times New Roman"/>
          <w:color w:val="161718" w:themeColor="text1"/>
          <w:sz w:val="24"/>
          <w:szCs w:val="24"/>
        </w:rPr>
        <w:footnoteReference w:id="7"/>
      </w:r>
      <w:r w:rsidRPr="005F580A">
        <w:rPr>
          <w:rFonts w:ascii="Times New Roman" w:eastAsiaTheme="minorHAnsi" w:hAnsi="Times New Roman"/>
          <w:color w:val="161718" w:themeColor="text1"/>
          <w:sz w:val="24"/>
          <w:szCs w:val="24"/>
        </w:rPr>
        <w:t>.</w:t>
      </w:r>
      <w:ins w:id="738" w:author="Windows User" w:date="2018-02-05T21:52:00Z">
        <w:r w:rsidR="00FA43D0" w:rsidRPr="005F580A">
          <w:rPr>
            <w:rFonts w:ascii="Times New Roman" w:hAnsi="Times New Roman"/>
            <w:sz w:val="24"/>
            <w:szCs w:val="24"/>
            <w:rPrChange w:id="739" w:author="Windows User" w:date="2018-02-05T21:55:00Z">
              <w:rPr/>
            </w:rPrChange>
          </w:rPr>
          <w:t xml:space="preserve"> The </w:t>
        </w:r>
        <w:r w:rsidR="00FA43D0" w:rsidRPr="005F580A">
          <w:rPr>
            <w:rFonts w:ascii="Times New Roman" w:eastAsiaTheme="minorHAnsi" w:hAnsi="Times New Roman"/>
            <w:color w:val="161718" w:themeColor="text1"/>
            <w:sz w:val="24"/>
            <w:szCs w:val="24"/>
          </w:rPr>
          <w:t>Prediction accuracy for the normal dataset with PCA is 66.67% and Prediction accuracy for the standardized dataset with PCA 58.33%</w:t>
        </w:r>
      </w:ins>
      <w:ins w:id="740" w:author="Windows User" w:date="2018-02-05T21:53:00Z">
        <w:r w:rsidR="00FA43D0" w:rsidRPr="005F580A">
          <w:rPr>
            <w:rFonts w:ascii="Times New Roman" w:eastAsiaTheme="minorHAnsi" w:hAnsi="Times New Roman"/>
            <w:color w:val="161718" w:themeColor="text1"/>
            <w:sz w:val="24"/>
            <w:szCs w:val="24"/>
          </w:rPr>
          <w:t xml:space="preserve">. </w:t>
        </w:r>
      </w:ins>
    </w:p>
    <w:p w:rsidR="00E50FEB" w:rsidRPr="005F580A" w:rsidRDefault="00E50FEB" w:rsidP="00E50FEB">
      <w:pPr>
        <w:pStyle w:val="NoSpacing"/>
        <w:keepNext/>
        <w:rPr>
          <w:rFonts w:ascii="Times New Roman" w:hAnsi="Times New Roman"/>
          <w:color w:val="161718" w:themeColor="text1"/>
          <w:sz w:val="24"/>
          <w:szCs w:val="24"/>
        </w:rPr>
      </w:pPr>
      <w:r w:rsidRPr="005F580A">
        <w:rPr>
          <w:rFonts w:ascii="Times New Roman" w:hAnsi="Times New Roman"/>
          <w:noProof/>
          <w:color w:val="161718" w:themeColor="text1"/>
          <w:sz w:val="24"/>
          <w:szCs w:val="24"/>
          <w:lang w:val="en-GB" w:eastAsia="en-GB"/>
          <w:rPrChange w:id="741" w:author="Windows User" w:date="2018-02-05T21:55:00Z">
            <w:rPr>
              <w:rFonts w:ascii="Times New Roman" w:hAnsi="Times New Roman"/>
              <w:noProof/>
              <w:color w:val="161718" w:themeColor="text1"/>
              <w:sz w:val="24"/>
              <w:szCs w:val="24"/>
              <w:lang w:val="en-GB" w:eastAsia="en-GB"/>
            </w:rPr>
          </w:rPrChange>
        </w:rPr>
        <w:lastRenderedPageBreak/>
        <w:drawing>
          <wp:inline distT="0" distB="0" distL="0" distR="0" wp14:anchorId="6B59639F" wp14:editId="5F4FC066">
            <wp:extent cx="5617029" cy="2777614"/>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212" t="20423" r="25277" b="19316"/>
                    <a:stretch/>
                  </pic:blipFill>
                  <pic:spPr bwMode="auto">
                    <a:xfrm>
                      <a:off x="0" y="0"/>
                      <a:ext cx="5626303" cy="2782200"/>
                    </a:xfrm>
                    <a:prstGeom prst="rect">
                      <a:avLst/>
                    </a:prstGeom>
                    <a:ln>
                      <a:noFill/>
                    </a:ln>
                    <a:extLst>
                      <a:ext uri="{53640926-AAD7-44D8-BBD7-CCE9431645EC}">
                        <a14:shadowObscured xmlns:a14="http://schemas.microsoft.com/office/drawing/2010/main"/>
                      </a:ext>
                    </a:extLst>
                  </pic:spPr>
                </pic:pic>
              </a:graphicData>
            </a:graphic>
          </wp:inline>
        </w:drawing>
      </w:r>
    </w:p>
    <w:p w:rsidR="00E50FEB" w:rsidRPr="005F580A" w:rsidRDefault="00E50FEB" w:rsidP="00E50FEB">
      <w:pPr>
        <w:pStyle w:val="Caption"/>
        <w:spacing w:after="0" w:line="276" w:lineRule="auto"/>
        <w:rPr>
          <w:rFonts w:ascii="Times New Roman" w:hAnsi="Times New Roman" w:cs="Times New Roman"/>
          <w:color w:val="161718" w:themeColor="text1"/>
          <w:sz w:val="24"/>
          <w:szCs w:val="24"/>
        </w:rPr>
      </w:pPr>
      <w:bookmarkStart w:id="742" w:name="_Ref505170474"/>
      <w:r w:rsidRPr="005F580A">
        <w:rPr>
          <w:rFonts w:ascii="Times New Roman" w:hAnsi="Times New Roman" w:cs="Times New Roman"/>
          <w:color w:val="161718" w:themeColor="text1"/>
          <w:sz w:val="24"/>
          <w:szCs w:val="24"/>
        </w:rPr>
        <w:t xml:space="preserve">Figure </w:t>
      </w:r>
      <w:r w:rsidRPr="005F580A">
        <w:rPr>
          <w:rFonts w:ascii="Times New Roman" w:hAnsi="Times New Roman" w:cs="Times New Roman"/>
          <w:color w:val="161718" w:themeColor="text1"/>
          <w:sz w:val="24"/>
          <w:szCs w:val="24"/>
          <w:rPrChange w:id="743" w:author="Windows User" w:date="2018-02-05T21:55:00Z">
            <w:rPr>
              <w:rFonts w:ascii="Times New Roman" w:hAnsi="Times New Roman" w:cs="Times New Roman"/>
              <w:noProof/>
              <w:color w:val="161718" w:themeColor="text1"/>
              <w:sz w:val="24"/>
              <w:szCs w:val="24"/>
            </w:rPr>
          </w:rPrChange>
        </w:rPr>
        <w:fldChar w:fldCharType="begin"/>
      </w:r>
      <w:r w:rsidRPr="005F580A">
        <w:rPr>
          <w:rFonts w:ascii="Times New Roman" w:hAnsi="Times New Roman" w:cs="Times New Roman"/>
          <w:color w:val="161718" w:themeColor="text1"/>
          <w:sz w:val="24"/>
          <w:szCs w:val="24"/>
        </w:rPr>
        <w:instrText xml:space="preserve"> SEQ Figure \* ARABIC </w:instrText>
      </w:r>
      <w:r w:rsidRPr="005F580A">
        <w:rPr>
          <w:rFonts w:ascii="Times New Roman" w:hAnsi="Times New Roman" w:cs="Times New Roman"/>
          <w:color w:val="161718" w:themeColor="text1"/>
          <w:sz w:val="24"/>
          <w:szCs w:val="24"/>
          <w:rPrChange w:id="744" w:author="Windows User" w:date="2018-02-05T21:55:00Z">
            <w:rPr>
              <w:rFonts w:ascii="Times New Roman" w:hAnsi="Times New Roman" w:cs="Times New Roman"/>
              <w:noProof/>
              <w:color w:val="161718" w:themeColor="text1"/>
              <w:sz w:val="24"/>
              <w:szCs w:val="24"/>
            </w:rPr>
          </w:rPrChange>
        </w:rPr>
        <w:fldChar w:fldCharType="separate"/>
      </w:r>
      <w:ins w:id="745" w:author="Windows User" w:date="2018-02-05T21:07:00Z">
        <w:r w:rsidR="008862FB" w:rsidRPr="005F580A">
          <w:rPr>
            <w:rFonts w:ascii="Times New Roman" w:hAnsi="Times New Roman" w:cs="Times New Roman"/>
            <w:noProof/>
            <w:color w:val="161718" w:themeColor="text1"/>
            <w:sz w:val="24"/>
            <w:szCs w:val="24"/>
          </w:rPr>
          <w:t>4</w:t>
        </w:r>
      </w:ins>
      <w:del w:id="746" w:author="Windows User" w:date="2018-02-05T21:07:00Z">
        <w:r w:rsidR="003A4F08" w:rsidRPr="005F580A" w:rsidDel="008862FB">
          <w:rPr>
            <w:rFonts w:ascii="Times New Roman" w:hAnsi="Times New Roman" w:cs="Times New Roman"/>
            <w:noProof/>
            <w:color w:val="161718" w:themeColor="text1"/>
            <w:sz w:val="24"/>
            <w:szCs w:val="24"/>
          </w:rPr>
          <w:delText>4</w:delText>
        </w:r>
      </w:del>
      <w:r w:rsidRPr="005F580A">
        <w:rPr>
          <w:rFonts w:ascii="Times New Roman" w:hAnsi="Times New Roman" w:cs="Times New Roman"/>
          <w:noProof/>
          <w:color w:val="161718" w:themeColor="text1"/>
          <w:sz w:val="24"/>
          <w:szCs w:val="24"/>
          <w:rPrChange w:id="747" w:author="Windows User" w:date="2018-02-05T21:55:00Z">
            <w:rPr>
              <w:rFonts w:ascii="Times New Roman" w:hAnsi="Times New Roman" w:cs="Times New Roman"/>
              <w:noProof/>
              <w:color w:val="161718" w:themeColor="text1"/>
              <w:sz w:val="24"/>
              <w:szCs w:val="24"/>
            </w:rPr>
          </w:rPrChange>
        </w:rPr>
        <w:fldChar w:fldCharType="end"/>
      </w:r>
      <w:r w:rsidRPr="005F580A">
        <w:rPr>
          <w:rFonts w:ascii="Times New Roman" w:hAnsi="Times New Roman" w:cs="Times New Roman"/>
          <w:color w:val="161718" w:themeColor="text1"/>
          <w:sz w:val="24"/>
          <w:szCs w:val="24"/>
        </w:rPr>
        <w:t>: Performing PCA</w:t>
      </w:r>
      <w:bookmarkEnd w:id="742"/>
    </w:p>
    <w:p w:rsidR="00E50FEB" w:rsidRPr="005F580A" w:rsidRDefault="00E50FEB" w:rsidP="00143F9E">
      <w:pPr>
        <w:pStyle w:val="NoSpacing"/>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 xml:space="preserve"> </w:t>
      </w:r>
    </w:p>
    <w:p w:rsidR="00822145" w:rsidRPr="005F580A" w:rsidRDefault="001E04E0" w:rsidP="005502AF">
      <w:pPr>
        <w:pStyle w:val="NoSpacing"/>
        <w:jc w:val="both"/>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Linear Discriminant Analysis (LDA)</w:t>
      </w:r>
    </w:p>
    <w:p w:rsidR="0035145F" w:rsidRPr="005F580A" w:rsidRDefault="00822145" w:rsidP="005502AF">
      <w:pPr>
        <w:pStyle w:val="NoSpacing"/>
        <w:jc w:val="both"/>
        <w:rPr>
          <w:ins w:id="748" w:author="Windows User" w:date="2018-02-05T18:47:00Z"/>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LDA</w:t>
      </w:r>
      <w:r w:rsidR="001E04E0" w:rsidRPr="005F580A">
        <w:rPr>
          <w:rFonts w:ascii="Times New Roman" w:eastAsiaTheme="minorHAnsi" w:hAnsi="Times New Roman"/>
          <w:color w:val="161718" w:themeColor="text1"/>
          <w:sz w:val="24"/>
          <w:szCs w:val="24"/>
        </w:rPr>
        <w:t xml:space="preserve"> is being implemented; however, the performance of the algorithm seems same as before. The proper reason behind this peculiar scenario is not explored in this project. </w:t>
      </w:r>
      <w:r w:rsidR="002724A2" w:rsidRPr="005F580A">
        <w:rPr>
          <w:rFonts w:ascii="Times New Roman" w:eastAsiaTheme="minorHAnsi" w:hAnsi="Times New Roman"/>
          <w:color w:val="161718" w:themeColor="text1"/>
          <w:sz w:val="24"/>
          <w:szCs w:val="24"/>
        </w:rPr>
        <w:t>It would be legitimate to conclude that feature reduction techniques are not appropriate during the selection process of the given dataset.</w:t>
      </w:r>
      <w:r w:rsidR="001E04E0" w:rsidRPr="005F580A">
        <w:rPr>
          <w:rFonts w:ascii="Times New Roman" w:eastAsiaTheme="minorHAnsi" w:hAnsi="Times New Roman"/>
          <w:color w:val="161718" w:themeColor="text1"/>
          <w:sz w:val="24"/>
          <w:szCs w:val="24"/>
        </w:rPr>
        <w:t xml:space="preserve"> </w:t>
      </w:r>
    </w:p>
    <w:p w:rsidR="00F33FBD" w:rsidRPr="005F580A" w:rsidRDefault="00F33FBD" w:rsidP="005502AF">
      <w:pPr>
        <w:pStyle w:val="NoSpacing"/>
        <w:jc w:val="both"/>
        <w:rPr>
          <w:rFonts w:ascii="Times New Roman" w:eastAsiaTheme="minorHAnsi" w:hAnsi="Times New Roman"/>
          <w:color w:val="161718" w:themeColor="text1"/>
          <w:sz w:val="24"/>
          <w:szCs w:val="24"/>
        </w:rPr>
      </w:pPr>
    </w:p>
    <w:p w:rsidR="002A3267" w:rsidRPr="005F580A" w:rsidRDefault="002A3267" w:rsidP="005502AF">
      <w:pPr>
        <w:pStyle w:val="Heading2"/>
        <w:spacing w:line="276" w:lineRule="auto"/>
        <w:rPr>
          <w:rFonts w:eastAsiaTheme="minorHAnsi"/>
          <w:color w:val="161718" w:themeColor="text1"/>
          <w:sz w:val="24"/>
          <w:szCs w:val="24"/>
        </w:rPr>
      </w:pPr>
      <w:bookmarkStart w:id="749" w:name="_Toc505628201"/>
      <w:r w:rsidRPr="005F580A">
        <w:rPr>
          <w:rFonts w:eastAsiaTheme="minorHAnsi"/>
          <w:color w:val="161718" w:themeColor="text1"/>
          <w:sz w:val="24"/>
          <w:szCs w:val="24"/>
        </w:rPr>
        <w:t>Scaling the feature</w:t>
      </w:r>
      <w:bookmarkEnd w:id="749"/>
    </w:p>
    <w:p w:rsidR="00CC4002" w:rsidRPr="005F580A" w:rsidRDefault="009F5A7C" w:rsidP="005502AF">
      <w:pPr>
        <w:pStyle w:val="NoSpacing"/>
        <w:jc w:val="both"/>
        <w:rPr>
          <w:rFonts w:ascii="Times New Roman" w:hAnsi="Times New Roman"/>
          <w:color w:val="161718" w:themeColor="text1"/>
          <w:sz w:val="24"/>
          <w:szCs w:val="24"/>
          <w:shd w:val="clear" w:color="auto" w:fill="FFFFFF"/>
        </w:rPr>
      </w:pPr>
      <w:r w:rsidRPr="005F580A">
        <w:rPr>
          <w:rFonts w:ascii="Times New Roman" w:hAnsi="Times New Roman"/>
          <w:color w:val="161718" w:themeColor="text1"/>
          <w:sz w:val="24"/>
          <w:szCs w:val="24"/>
          <w:shd w:val="clear" w:color="auto" w:fill="FFFFFF"/>
        </w:rPr>
        <w:t>When the features can be represented more precisely, the accuracy of the algorithm will be enhanced</w:t>
      </w:r>
      <w:r w:rsidR="00C0007A" w:rsidRPr="005F580A">
        <w:rPr>
          <w:rFonts w:ascii="Times New Roman" w:hAnsi="Times New Roman"/>
          <w:color w:val="161718" w:themeColor="text1"/>
          <w:sz w:val="24"/>
          <w:szCs w:val="24"/>
          <w:shd w:val="clear" w:color="auto" w:fill="FFFFFF"/>
        </w:rPr>
        <w:t xml:space="preserve"> depending on the </w:t>
      </w:r>
      <w:r w:rsidR="00C0007A" w:rsidRPr="005F580A">
        <w:rPr>
          <w:rFonts w:ascii="Times New Roman" w:hAnsi="Times New Roman"/>
          <w:color w:val="161718" w:themeColor="text1"/>
          <w:sz w:val="24"/>
          <w:szCs w:val="24"/>
        </w:rPr>
        <w:t>dataset</w:t>
      </w:r>
      <w:r w:rsidRPr="005F580A">
        <w:rPr>
          <w:rFonts w:ascii="Times New Roman" w:hAnsi="Times New Roman"/>
          <w:color w:val="161718" w:themeColor="text1"/>
          <w:sz w:val="24"/>
          <w:szCs w:val="24"/>
          <w:shd w:val="clear" w:color="auto" w:fill="FFFFFF"/>
        </w:rPr>
        <w:t>. The scaling in ma</w:t>
      </w:r>
      <w:r w:rsidR="005502AF" w:rsidRPr="005F580A">
        <w:rPr>
          <w:rFonts w:ascii="Times New Roman" w:hAnsi="Times New Roman"/>
          <w:color w:val="161718" w:themeColor="text1"/>
          <w:sz w:val="24"/>
          <w:szCs w:val="24"/>
          <w:shd w:val="clear" w:color="auto" w:fill="FFFFFF"/>
        </w:rPr>
        <w:t xml:space="preserve">chine learning algorithms treats </w:t>
      </w:r>
      <w:r w:rsidRPr="005F580A">
        <w:rPr>
          <w:rFonts w:ascii="Times New Roman" w:hAnsi="Times New Roman"/>
          <w:color w:val="161718" w:themeColor="text1"/>
          <w:sz w:val="24"/>
          <w:szCs w:val="24"/>
          <w:shd w:val="clear" w:color="auto" w:fill="FFFFFF"/>
        </w:rPr>
        <w:t>relationship between features with a correct prior assumption about the features.</w:t>
      </w:r>
      <w:r w:rsidR="002D462C" w:rsidRPr="005F580A">
        <w:rPr>
          <w:rStyle w:val="FootnoteReference"/>
          <w:rFonts w:ascii="Times New Roman" w:eastAsiaTheme="minorHAnsi" w:hAnsi="Times New Roman"/>
          <w:color w:val="161718" w:themeColor="text1"/>
          <w:sz w:val="24"/>
          <w:szCs w:val="24"/>
        </w:rPr>
        <w:footnoteReference w:id="8"/>
      </w:r>
    </w:p>
    <w:p w:rsidR="00C21302" w:rsidRPr="005F580A" w:rsidRDefault="00C21302" w:rsidP="005502AF">
      <w:pPr>
        <w:pStyle w:val="NoSpacing"/>
        <w:rPr>
          <w:ins w:id="750" w:author="Windows User" w:date="2018-02-05T18:47:00Z"/>
          <w:rFonts w:ascii="Times New Roman" w:hAnsi="Times New Roman"/>
          <w:color w:val="161718" w:themeColor="text1"/>
          <w:sz w:val="24"/>
          <w:szCs w:val="24"/>
          <w:shd w:val="clear" w:color="auto" w:fill="FFFFFF"/>
        </w:rPr>
      </w:pPr>
      <w:r w:rsidRPr="005F580A">
        <w:rPr>
          <w:rFonts w:ascii="Times New Roman" w:hAnsi="Times New Roman"/>
          <w:color w:val="161718" w:themeColor="text1"/>
          <w:sz w:val="24"/>
          <w:szCs w:val="24"/>
          <w:shd w:val="clear" w:color="auto" w:fill="FFFFFF"/>
        </w:rPr>
        <w:t xml:space="preserve">In the feature engineering stage, </w:t>
      </w:r>
      <w:r w:rsidRPr="005F580A">
        <w:rPr>
          <w:rFonts w:ascii="Times New Roman" w:hAnsi="Times New Roman"/>
          <w:color w:val="161718" w:themeColor="text1"/>
          <w:sz w:val="24"/>
          <w:szCs w:val="24"/>
        </w:rPr>
        <w:t>feature</w:t>
      </w:r>
      <w:r w:rsidRPr="005F580A">
        <w:rPr>
          <w:rFonts w:ascii="Times New Roman" w:hAnsi="Times New Roman"/>
          <w:color w:val="161718" w:themeColor="text1"/>
          <w:sz w:val="24"/>
          <w:szCs w:val="24"/>
          <w:shd w:val="clear" w:color="auto" w:fill="FFFFFF"/>
        </w:rPr>
        <w:t xml:space="preserve"> scaling has been performed to the dataset. However, the performance of the algorithm is indifferent to features with or without scaling [</w:t>
      </w:r>
      <w:r w:rsidRPr="005F580A">
        <w:rPr>
          <w:rStyle w:val="EndnoteReference"/>
          <w:rFonts w:ascii="Times New Roman" w:hAnsi="Times New Roman"/>
          <w:color w:val="161718" w:themeColor="text1"/>
          <w:sz w:val="24"/>
          <w:szCs w:val="24"/>
          <w:shd w:val="clear" w:color="auto" w:fill="FFFFFF"/>
        </w:rPr>
        <w:endnoteReference w:id="9"/>
      </w:r>
      <w:r w:rsidRPr="005F580A">
        <w:rPr>
          <w:rFonts w:ascii="Times New Roman" w:hAnsi="Times New Roman"/>
          <w:color w:val="161718" w:themeColor="text1"/>
          <w:sz w:val="24"/>
          <w:szCs w:val="24"/>
          <w:shd w:val="clear" w:color="auto" w:fill="FFFFFF"/>
        </w:rPr>
        <w:t>].</w:t>
      </w:r>
      <w:r w:rsidR="00246ADF" w:rsidRPr="005F580A">
        <w:rPr>
          <w:rFonts w:ascii="Times New Roman" w:hAnsi="Times New Roman"/>
          <w:color w:val="161718" w:themeColor="text1"/>
          <w:sz w:val="24"/>
          <w:szCs w:val="24"/>
          <w:shd w:val="clear" w:color="auto" w:fill="FFFFFF"/>
        </w:rPr>
        <w:t xml:space="preserve"> In both case, the prediction accuracy was 81.04% to the PCA applied dataset. </w:t>
      </w:r>
      <w:r w:rsidR="002627C2" w:rsidRPr="005F580A">
        <w:rPr>
          <w:rFonts w:ascii="Times New Roman" w:hAnsi="Times New Roman"/>
          <w:color w:val="161718" w:themeColor="text1"/>
          <w:sz w:val="24"/>
          <w:szCs w:val="24"/>
          <w:shd w:val="clear" w:color="auto" w:fill="FFFFFF"/>
        </w:rPr>
        <w:t>Therefore, the machine learning algorithm is implemented to the dataset without scaling.</w:t>
      </w:r>
    </w:p>
    <w:p w:rsidR="00F33FBD" w:rsidRPr="005F580A" w:rsidRDefault="00F33FBD" w:rsidP="005502AF">
      <w:pPr>
        <w:pStyle w:val="NoSpacing"/>
        <w:rPr>
          <w:rFonts w:ascii="Times New Roman" w:hAnsi="Times New Roman"/>
          <w:color w:val="161718" w:themeColor="text1"/>
          <w:sz w:val="24"/>
          <w:szCs w:val="24"/>
          <w:shd w:val="clear" w:color="auto" w:fill="FFFFFF"/>
        </w:rPr>
      </w:pPr>
    </w:p>
    <w:p w:rsidR="0063270A" w:rsidRPr="005F580A" w:rsidRDefault="00F33FBD">
      <w:pPr>
        <w:pStyle w:val="Heading2"/>
        <w:rPr>
          <w:ins w:id="751" w:author="Windows User" w:date="2018-02-05T18:49:00Z"/>
          <w:rFonts w:eastAsiaTheme="minorHAnsi"/>
          <w:color w:val="161718" w:themeColor="text1"/>
          <w:sz w:val="24"/>
          <w:szCs w:val="24"/>
          <w:rPrChange w:id="752" w:author="Windows User" w:date="2018-02-05T21:55:00Z">
            <w:rPr>
              <w:ins w:id="753" w:author="Windows User" w:date="2018-02-05T18:49:00Z"/>
              <w:rFonts w:eastAsiaTheme="minorHAnsi"/>
            </w:rPr>
          </w:rPrChange>
        </w:rPr>
        <w:pPrChange w:id="754" w:author="Windows User" w:date="2018-02-05T18:47:00Z">
          <w:pPr>
            <w:pStyle w:val="NoSpacing"/>
          </w:pPr>
        </w:pPrChange>
      </w:pPr>
      <w:bookmarkStart w:id="755" w:name="_Toc505628202"/>
      <w:ins w:id="756" w:author="Windows User" w:date="2018-02-05T18:47:00Z">
        <w:r w:rsidRPr="005F580A">
          <w:rPr>
            <w:rFonts w:eastAsiaTheme="minorHAnsi"/>
            <w:color w:val="161718" w:themeColor="text1"/>
            <w:sz w:val="24"/>
            <w:szCs w:val="24"/>
            <w:rPrChange w:id="757" w:author="Windows User" w:date="2018-02-05T21:55:00Z">
              <w:rPr>
                <w:rFonts w:eastAsiaTheme="minorHAnsi"/>
                <w:b/>
              </w:rPr>
            </w:rPrChange>
          </w:rPr>
          <w:t>Selecting final features</w:t>
        </w:r>
      </w:ins>
      <w:bookmarkEnd w:id="755"/>
    </w:p>
    <w:p w:rsidR="00D1579B" w:rsidRPr="005F580A" w:rsidRDefault="008862FB">
      <w:pPr>
        <w:pStyle w:val="NoSpacing"/>
        <w:rPr>
          <w:ins w:id="758" w:author="Windows User" w:date="2018-02-05T18:49:00Z"/>
          <w:rFonts w:ascii="Times New Roman" w:eastAsiaTheme="minorHAnsi" w:hAnsi="Times New Roman"/>
          <w:color w:val="161718" w:themeColor="text1"/>
          <w:sz w:val="24"/>
          <w:szCs w:val="24"/>
          <w:rPrChange w:id="759" w:author="Windows User" w:date="2018-02-05T21:55:00Z">
            <w:rPr>
              <w:ins w:id="760" w:author="Windows User" w:date="2018-02-05T18:49:00Z"/>
              <w:rFonts w:eastAsiaTheme="minorHAnsi"/>
            </w:rPr>
          </w:rPrChange>
        </w:rPr>
      </w:pPr>
      <w:ins w:id="761" w:author="Windows User" w:date="2018-02-05T21:10:00Z">
        <w:r w:rsidRPr="005F580A">
          <w:rPr>
            <w:rFonts w:ascii="Times New Roman" w:eastAsiaTheme="minorHAnsi" w:hAnsi="Times New Roman"/>
            <w:color w:val="161718" w:themeColor="text1"/>
            <w:sz w:val="24"/>
            <w:szCs w:val="24"/>
          </w:rPr>
          <w:t xml:space="preserve">The features which contains most prominent information about the full set of data should be selected during the feature selection process. </w:t>
        </w:r>
      </w:ins>
      <w:ins w:id="762" w:author="Windows User" w:date="2018-02-05T18:49:00Z">
        <w:r w:rsidR="00D1579B" w:rsidRPr="005F580A">
          <w:rPr>
            <w:rFonts w:ascii="Times New Roman" w:eastAsiaTheme="minorHAnsi" w:hAnsi="Times New Roman"/>
            <w:color w:val="161718" w:themeColor="text1"/>
            <w:sz w:val="24"/>
            <w:szCs w:val="24"/>
            <w:rPrChange w:id="763" w:author="Windows User" w:date="2018-02-05T21:55:00Z">
              <w:rPr>
                <w:rFonts w:eastAsiaTheme="minorHAnsi"/>
              </w:rPr>
            </w:rPrChange>
          </w:rPr>
          <w:t>A forest of trees from the training set (X, y) is being built</w:t>
        </w:r>
      </w:ins>
      <w:ins w:id="764" w:author="Windows User" w:date="2018-02-05T19:09:00Z">
        <w:r w:rsidR="003C484C" w:rsidRPr="005F580A">
          <w:rPr>
            <w:rFonts w:ascii="Times New Roman" w:eastAsiaTheme="minorHAnsi" w:hAnsi="Times New Roman"/>
            <w:color w:val="161718" w:themeColor="text1"/>
            <w:sz w:val="24"/>
            <w:szCs w:val="24"/>
            <w:rPrChange w:id="765" w:author="Windows User" w:date="2018-02-05T21:55:00Z">
              <w:rPr>
                <w:rFonts w:eastAsiaTheme="minorHAnsi"/>
              </w:rPr>
            </w:rPrChange>
          </w:rPr>
          <w:t>, the importance of the features has been established.</w:t>
        </w:r>
      </w:ins>
      <w:ins w:id="766" w:author="Windows User" w:date="2018-02-05T19:10:00Z">
        <w:r w:rsidR="003C484C" w:rsidRPr="005F580A">
          <w:rPr>
            <w:rFonts w:ascii="Times New Roman" w:eastAsiaTheme="minorHAnsi" w:hAnsi="Times New Roman"/>
            <w:color w:val="161718" w:themeColor="text1"/>
            <w:sz w:val="24"/>
            <w:szCs w:val="24"/>
            <w:rPrChange w:id="767" w:author="Windows User" w:date="2018-02-05T21:55:00Z">
              <w:rPr>
                <w:rFonts w:eastAsiaTheme="minorHAnsi"/>
              </w:rPr>
            </w:rPrChange>
          </w:rPr>
          <w:t xml:space="preserve"> </w:t>
        </w:r>
      </w:ins>
      <w:ins w:id="768" w:author="Windows User" w:date="2018-02-05T19:09:00Z">
        <w:r w:rsidR="003C484C" w:rsidRPr="005F580A">
          <w:rPr>
            <w:rFonts w:ascii="Times New Roman" w:eastAsiaTheme="minorHAnsi" w:hAnsi="Times New Roman"/>
            <w:color w:val="161718" w:themeColor="text1"/>
            <w:sz w:val="24"/>
            <w:szCs w:val="24"/>
            <w:rPrChange w:id="769" w:author="Windows User" w:date="2018-02-05T21:55:00Z">
              <w:rPr>
                <w:rFonts w:eastAsiaTheme="minorHAnsi"/>
              </w:rPr>
            </w:rPrChange>
          </w:rPr>
          <w:t>The</w:t>
        </w:r>
      </w:ins>
      <w:ins w:id="770" w:author="Windows User" w:date="2018-02-05T19:10:00Z">
        <w:r w:rsidR="003C484C" w:rsidRPr="005F580A">
          <w:rPr>
            <w:rFonts w:ascii="Times New Roman" w:eastAsiaTheme="minorHAnsi" w:hAnsi="Times New Roman"/>
            <w:color w:val="161718" w:themeColor="text1"/>
            <w:sz w:val="24"/>
            <w:szCs w:val="24"/>
            <w:rPrChange w:id="771" w:author="Windows User" w:date="2018-02-05T21:55:00Z">
              <w:rPr>
                <w:rFonts w:eastAsiaTheme="minorHAnsi"/>
              </w:rPr>
            </w:rPrChange>
          </w:rPr>
          <w:t xml:space="preserve"> final ranking of the features in the dataset (chronological importance)</w:t>
        </w:r>
      </w:ins>
      <w:ins w:id="772" w:author="Windows User" w:date="2018-02-05T19:11:00Z">
        <w:r w:rsidR="003C484C" w:rsidRPr="005F580A">
          <w:rPr>
            <w:rFonts w:ascii="Times New Roman" w:eastAsiaTheme="minorHAnsi" w:hAnsi="Times New Roman"/>
            <w:color w:val="161718" w:themeColor="text1"/>
            <w:sz w:val="24"/>
            <w:szCs w:val="24"/>
            <w:rPrChange w:id="773" w:author="Windows User" w:date="2018-02-05T21:55:00Z">
              <w:rPr>
                <w:rFonts w:eastAsiaTheme="minorHAnsi"/>
              </w:rPr>
            </w:rPrChange>
          </w:rPr>
          <w:t xml:space="preserve"> is documented in </w:t>
        </w:r>
      </w:ins>
      <w:ins w:id="774" w:author="Windows User" w:date="2018-02-05T20:25:00Z">
        <w:r w:rsidR="00C92841" w:rsidRPr="005F580A">
          <w:rPr>
            <w:rFonts w:ascii="Times New Roman" w:eastAsiaTheme="minorHAnsi" w:hAnsi="Times New Roman"/>
            <w:color w:val="161718" w:themeColor="text1"/>
            <w:sz w:val="24"/>
            <w:szCs w:val="24"/>
            <w:rPrChange w:id="775" w:author="Windows User" w:date="2018-02-05T21:55:00Z">
              <w:rPr>
                <w:rFonts w:eastAsiaTheme="minorHAnsi"/>
              </w:rPr>
            </w:rPrChange>
          </w:rPr>
          <w:fldChar w:fldCharType="begin"/>
        </w:r>
        <w:r w:rsidR="00C92841" w:rsidRPr="005F580A">
          <w:rPr>
            <w:rFonts w:ascii="Times New Roman" w:eastAsiaTheme="minorHAnsi" w:hAnsi="Times New Roman"/>
            <w:color w:val="161718" w:themeColor="text1"/>
            <w:sz w:val="24"/>
            <w:szCs w:val="24"/>
            <w:rPrChange w:id="776" w:author="Windows User" w:date="2018-02-05T21:55:00Z">
              <w:rPr>
                <w:rFonts w:eastAsiaTheme="minorHAnsi"/>
              </w:rPr>
            </w:rPrChange>
          </w:rPr>
          <w:instrText xml:space="preserve"> REF _Ref505625656 \h </w:instrText>
        </w:r>
      </w:ins>
      <w:r w:rsidRPr="005F580A">
        <w:rPr>
          <w:rFonts w:ascii="Times New Roman" w:eastAsiaTheme="minorHAnsi" w:hAnsi="Times New Roman"/>
          <w:color w:val="161718" w:themeColor="text1"/>
          <w:sz w:val="24"/>
          <w:szCs w:val="24"/>
          <w:rPrChange w:id="777" w:author="Windows User" w:date="2018-02-05T21:55:00Z">
            <w:rPr>
              <w:rFonts w:ascii="Times New Roman" w:eastAsiaTheme="minorHAnsi" w:hAnsi="Times New Roman"/>
              <w:color w:val="161718" w:themeColor="text1"/>
            </w:rPr>
          </w:rPrChange>
        </w:rPr>
        <w:instrText xml:space="preserve"> \* MERGEFORMAT </w:instrText>
      </w:r>
      <w:r w:rsidR="00C92841" w:rsidRPr="005F580A">
        <w:rPr>
          <w:rFonts w:ascii="Times New Roman" w:eastAsiaTheme="minorHAnsi" w:hAnsi="Times New Roman"/>
          <w:color w:val="161718" w:themeColor="text1"/>
          <w:sz w:val="24"/>
          <w:szCs w:val="24"/>
          <w:rPrChange w:id="778" w:author="Windows User" w:date="2018-02-05T21:55:00Z">
            <w:rPr>
              <w:rFonts w:ascii="Times New Roman" w:eastAsiaTheme="minorHAnsi" w:hAnsi="Times New Roman"/>
              <w:color w:val="161718" w:themeColor="text1"/>
              <w:sz w:val="24"/>
              <w:szCs w:val="24"/>
            </w:rPr>
          </w:rPrChange>
        </w:rPr>
      </w:r>
      <w:r w:rsidR="00C92841" w:rsidRPr="005F580A">
        <w:rPr>
          <w:rFonts w:ascii="Times New Roman" w:eastAsiaTheme="minorHAnsi" w:hAnsi="Times New Roman"/>
          <w:color w:val="161718" w:themeColor="text1"/>
          <w:sz w:val="24"/>
          <w:szCs w:val="24"/>
          <w:rPrChange w:id="779" w:author="Windows User" w:date="2018-02-05T21:55:00Z">
            <w:rPr>
              <w:rFonts w:eastAsiaTheme="minorHAnsi"/>
            </w:rPr>
          </w:rPrChange>
        </w:rPr>
        <w:fldChar w:fldCharType="separate"/>
      </w:r>
      <w:ins w:id="780" w:author="Windows User" w:date="2018-02-05T18:47:00Z">
        <w:r w:rsidRPr="005F580A">
          <w:rPr>
            <w:rFonts w:ascii="Times New Roman" w:hAnsi="Times New Roman"/>
            <w:color w:val="161718" w:themeColor="text1"/>
            <w:sz w:val="24"/>
            <w:szCs w:val="24"/>
            <w:rPrChange w:id="781" w:author="Windows User" w:date="2018-02-05T21:55:00Z">
              <w:rPr/>
            </w:rPrChange>
          </w:rPr>
          <w:t xml:space="preserve">Table </w:t>
        </w:r>
      </w:ins>
      <w:ins w:id="782" w:author="Windows User" w:date="2018-02-05T21:07:00Z">
        <w:r w:rsidRPr="005F580A">
          <w:rPr>
            <w:rFonts w:ascii="Times New Roman" w:hAnsi="Times New Roman"/>
            <w:noProof/>
            <w:color w:val="161718" w:themeColor="text1"/>
            <w:sz w:val="24"/>
            <w:szCs w:val="24"/>
          </w:rPr>
          <w:t>3</w:t>
        </w:r>
      </w:ins>
      <w:ins w:id="783" w:author="Windows User" w:date="2018-02-05T18:47:00Z">
        <w:r w:rsidRPr="005F580A">
          <w:rPr>
            <w:rFonts w:ascii="Times New Roman" w:hAnsi="Times New Roman"/>
            <w:color w:val="161718" w:themeColor="text1"/>
            <w:sz w:val="24"/>
            <w:szCs w:val="24"/>
            <w:rPrChange w:id="784" w:author="Windows User" w:date="2018-02-05T21:55:00Z">
              <w:rPr/>
            </w:rPrChange>
          </w:rPr>
          <w:t>: Importance of the selected features</w:t>
        </w:r>
      </w:ins>
      <w:ins w:id="785" w:author="Windows User" w:date="2018-02-05T20:25:00Z">
        <w:r w:rsidR="00C92841" w:rsidRPr="005F580A">
          <w:rPr>
            <w:rFonts w:ascii="Times New Roman" w:eastAsiaTheme="minorHAnsi" w:hAnsi="Times New Roman"/>
            <w:color w:val="161718" w:themeColor="text1"/>
            <w:sz w:val="24"/>
            <w:szCs w:val="24"/>
            <w:rPrChange w:id="786" w:author="Windows User" w:date="2018-02-05T21:55:00Z">
              <w:rPr>
                <w:rFonts w:eastAsiaTheme="minorHAnsi"/>
              </w:rPr>
            </w:rPrChange>
          </w:rPr>
          <w:fldChar w:fldCharType="end"/>
        </w:r>
        <w:r w:rsidR="00C92841" w:rsidRPr="005F580A">
          <w:rPr>
            <w:rFonts w:ascii="Times New Roman" w:eastAsiaTheme="minorHAnsi" w:hAnsi="Times New Roman"/>
            <w:color w:val="161718" w:themeColor="text1"/>
            <w:sz w:val="24"/>
            <w:szCs w:val="24"/>
            <w:rPrChange w:id="787" w:author="Windows User" w:date="2018-02-05T21:55:00Z">
              <w:rPr>
                <w:rFonts w:eastAsiaTheme="minorHAnsi"/>
              </w:rPr>
            </w:rPrChange>
          </w:rPr>
          <w:t xml:space="preserve">. </w:t>
        </w:r>
      </w:ins>
      <w:ins w:id="788" w:author="Windows User" w:date="2018-02-05T19:10:00Z">
        <w:r w:rsidR="003C484C" w:rsidRPr="005F580A">
          <w:rPr>
            <w:rFonts w:ascii="Times New Roman" w:eastAsiaTheme="minorHAnsi" w:hAnsi="Times New Roman"/>
            <w:color w:val="161718" w:themeColor="text1"/>
            <w:sz w:val="24"/>
            <w:szCs w:val="24"/>
            <w:rPrChange w:id="789" w:author="Windows User" w:date="2018-02-05T21:55:00Z">
              <w:rPr>
                <w:rFonts w:eastAsiaTheme="minorHAnsi"/>
              </w:rPr>
            </w:rPrChange>
          </w:rPr>
          <w:t xml:space="preserve"> </w:t>
        </w:r>
      </w:ins>
      <w:ins w:id="790" w:author="Windows User" w:date="2018-02-05T19:09:00Z">
        <w:r w:rsidR="003C484C" w:rsidRPr="005F580A">
          <w:rPr>
            <w:rFonts w:ascii="Times New Roman" w:eastAsiaTheme="minorHAnsi" w:hAnsi="Times New Roman"/>
            <w:color w:val="161718" w:themeColor="text1"/>
            <w:sz w:val="24"/>
            <w:szCs w:val="24"/>
            <w:rPrChange w:id="791" w:author="Windows User" w:date="2018-02-05T21:55:00Z">
              <w:rPr>
                <w:rFonts w:eastAsiaTheme="minorHAnsi"/>
              </w:rPr>
            </w:rPrChange>
          </w:rPr>
          <w:t xml:space="preserve"> </w:t>
        </w:r>
      </w:ins>
      <w:ins w:id="792" w:author="Windows User" w:date="2018-02-05T18:49:00Z">
        <w:r w:rsidR="00D1579B" w:rsidRPr="005F580A">
          <w:rPr>
            <w:rFonts w:ascii="Times New Roman" w:eastAsiaTheme="minorHAnsi" w:hAnsi="Times New Roman"/>
            <w:color w:val="161718" w:themeColor="text1"/>
            <w:sz w:val="24"/>
            <w:szCs w:val="24"/>
            <w:rPrChange w:id="793" w:author="Windows User" w:date="2018-02-05T21:55:00Z">
              <w:rPr>
                <w:rFonts w:eastAsiaTheme="minorHAnsi"/>
              </w:rPr>
            </w:rPrChange>
          </w:rPr>
          <w:t xml:space="preserve"> </w:t>
        </w:r>
      </w:ins>
    </w:p>
    <w:p w:rsidR="009A77EA" w:rsidRPr="005F580A" w:rsidRDefault="009A77EA">
      <w:pPr>
        <w:pStyle w:val="NoSpacing"/>
        <w:rPr>
          <w:ins w:id="794" w:author="Windows User" w:date="2018-02-05T18:47:00Z"/>
          <w:rFonts w:ascii="Times New Roman" w:eastAsiaTheme="minorHAnsi" w:hAnsi="Times New Roman"/>
          <w:color w:val="161718" w:themeColor="text1"/>
          <w:sz w:val="24"/>
          <w:szCs w:val="24"/>
          <w:rPrChange w:id="795" w:author="Windows User" w:date="2018-02-05T21:55:00Z">
            <w:rPr>
              <w:ins w:id="796" w:author="Windows User" w:date="2018-02-05T18:47:00Z"/>
              <w:rFonts w:eastAsiaTheme="minorHAnsi"/>
            </w:rPr>
          </w:rPrChange>
        </w:rPr>
      </w:pPr>
    </w:p>
    <w:p w:rsidR="00B46D63" w:rsidRPr="005F580A" w:rsidRDefault="00B46D63" w:rsidP="00B46D63">
      <w:pPr>
        <w:pStyle w:val="Caption"/>
        <w:keepNext/>
        <w:rPr>
          <w:rFonts w:ascii="Times New Roman" w:hAnsi="Times New Roman" w:cs="Times New Roman"/>
          <w:color w:val="161718" w:themeColor="text1"/>
          <w:sz w:val="24"/>
          <w:szCs w:val="24"/>
          <w:rPrChange w:id="797" w:author="Windows User" w:date="2018-02-05T21:55:00Z">
            <w:rPr/>
          </w:rPrChange>
        </w:rPr>
      </w:pPr>
      <w:bookmarkStart w:id="798" w:name="_Ref505625656"/>
      <w:moveToRangeStart w:id="799" w:author="Windows User" w:date="2018-02-05T18:47:00Z" w:name="move505619805"/>
      <w:moveTo w:id="800" w:author="Windows User" w:date="2018-02-05T18:47:00Z">
        <w:r w:rsidRPr="005F580A">
          <w:rPr>
            <w:rFonts w:ascii="Times New Roman" w:hAnsi="Times New Roman" w:cs="Times New Roman"/>
            <w:color w:val="161718" w:themeColor="text1"/>
            <w:sz w:val="24"/>
            <w:szCs w:val="24"/>
            <w:rPrChange w:id="801" w:author="Windows User" w:date="2018-02-05T21:55:00Z">
              <w:rPr/>
            </w:rPrChange>
          </w:rPr>
          <w:lastRenderedPageBreak/>
          <w:t xml:space="preserve">Table </w:t>
        </w:r>
        <w:r w:rsidRPr="005F580A">
          <w:rPr>
            <w:rFonts w:ascii="Times New Roman" w:hAnsi="Times New Roman" w:cs="Times New Roman"/>
            <w:color w:val="161718" w:themeColor="text1"/>
            <w:sz w:val="24"/>
            <w:szCs w:val="24"/>
            <w:rPrChange w:id="802" w:author="Windows User" w:date="2018-02-05T21:55:00Z">
              <w:rPr/>
            </w:rPrChange>
          </w:rPr>
          <w:fldChar w:fldCharType="begin"/>
        </w:r>
        <w:r w:rsidRPr="005F580A">
          <w:rPr>
            <w:rFonts w:ascii="Times New Roman" w:hAnsi="Times New Roman" w:cs="Times New Roman"/>
            <w:color w:val="161718" w:themeColor="text1"/>
            <w:sz w:val="24"/>
            <w:szCs w:val="24"/>
            <w:rPrChange w:id="803" w:author="Windows User" w:date="2018-02-05T21:55:00Z">
              <w:rPr/>
            </w:rPrChange>
          </w:rPr>
          <w:instrText xml:space="preserve"> SEQ Table \* ARABIC </w:instrText>
        </w:r>
        <w:r w:rsidRPr="005F580A">
          <w:rPr>
            <w:rFonts w:ascii="Times New Roman" w:hAnsi="Times New Roman" w:cs="Times New Roman"/>
            <w:color w:val="161718" w:themeColor="text1"/>
            <w:sz w:val="24"/>
            <w:szCs w:val="24"/>
            <w:rPrChange w:id="804" w:author="Windows User" w:date="2018-02-05T21:55:00Z">
              <w:rPr/>
            </w:rPrChange>
          </w:rPr>
          <w:fldChar w:fldCharType="separate"/>
        </w:r>
      </w:moveTo>
      <w:ins w:id="805" w:author="Windows User" w:date="2018-02-05T21:07:00Z">
        <w:r w:rsidR="008862FB" w:rsidRPr="005F580A">
          <w:rPr>
            <w:rFonts w:ascii="Times New Roman" w:hAnsi="Times New Roman" w:cs="Times New Roman"/>
            <w:noProof/>
            <w:color w:val="161718" w:themeColor="text1"/>
            <w:sz w:val="24"/>
            <w:szCs w:val="24"/>
          </w:rPr>
          <w:t>3</w:t>
        </w:r>
      </w:ins>
      <w:moveTo w:id="806" w:author="Windows User" w:date="2018-02-05T18:47:00Z">
        <w:del w:id="807" w:author="Windows User" w:date="2018-02-05T21:07:00Z">
          <w:r w:rsidRPr="005F580A" w:rsidDel="008862FB">
            <w:rPr>
              <w:rFonts w:ascii="Times New Roman" w:hAnsi="Times New Roman" w:cs="Times New Roman"/>
              <w:noProof/>
              <w:color w:val="161718" w:themeColor="text1"/>
              <w:sz w:val="24"/>
              <w:szCs w:val="24"/>
              <w:rPrChange w:id="808" w:author="Windows User" w:date="2018-02-05T21:55:00Z">
                <w:rPr>
                  <w:noProof/>
                </w:rPr>
              </w:rPrChange>
            </w:rPr>
            <w:delText>3</w:delText>
          </w:r>
        </w:del>
        <w:r w:rsidRPr="005F580A">
          <w:rPr>
            <w:rFonts w:ascii="Times New Roman" w:hAnsi="Times New Roman" w:cs="Times New Roman"/>
            <w:color w:val="161718" w:themeColor="text1"/>
            <w:sz w:val="24"/>
            <w:szCs w:val="24"/>
            <w:rPrChange w:id="809" w:author="Windows User" w:date="2018-02-05T21:55:00Z">
              <w:rPr/>
            </w:rPrChange>
          </w:rPr>
          <w:fldChar w:fldCharType="end"/>
        </w:r>
        <w:r w:rsidRPr="005F580A">
          <w:rPr>
            <w:rFonts w:ascii="Times New Roman" w:hAnsi="Times New Roman" w:cs="Times New Roman"/>
            <w:color w:val="161718" w:themeColor="text1"/>
            <w:sz w:val="24"/>
            <w:szCs w:val="24"/>
            <w:rPrChange w:id="810" w:author="Windows User" w:date="2018-02-05T21:55:00Z">
              <w:rPr/>
            </w:rPrChange>
          </w:rPr>
          <w:t>: Importance of the selected features</w:t>
        </w:r>
      </w:moveTo>
      <w:bookmarkEnd w:id="798"/>
    </w:p>
    <w:tbl>
      <w:tblPr>
        <w:tblStyle w:val="TableGrid"/>
        <w:tblW w:w="0" w:type="auto"/>
        <w:tblLook w:val="04A0" w:firstRow="1" w:lastRow="0" w:firstColumn="1" w:lastColumn="0" w:noHBand="0" w:noVBand="1"/>
      </w:tblPr>
      <w:tblGrid>
        <w:gridCol w:w="2652"/>
        <w:gridCol w:w="1942"/>
      </w:tblGrid>
      <w:tr w:rsidR="008862FB" w:rsidRPr="005F580A" w:rsidTr="00B4456B">
        <w:trPr>
          <w:cantSplit/>
          <w:trHeight w:val="971"/>
          <w:ins w:id="811" w:author="Windows User" w:date="2018-02-05T18:47:00Z"/>
        </w:trPr>
        <w:tc>
          <w:tcPr>
            <w:tcW w:w="2652" w:type="dxa"/>
          </w:tcPr>
          <w:p w:rsidR="00B4456B" w:rsidRPr="005F580A" w:rsidRDefault="00B4456B">
            <w:pPr>
              <w:rPr>
                <w:ins w:id="812" w:author="Windows User" w:date="2018-02-05T20:17:00Z"/>
                <w:rFonts w:ascii="Times New Roman" w:eastAsiaTheme="minorHAnsi" w:hAnsi="Times New Roman" w:cs="Times New Roman"/>
                <w:color w:val="161718" w:themeColor="text1"/>
                <w:sz w:val="24"/>
                <w:szCs w:val="24"/>
                <w:rPrChange w:id="813" w:author="Windows User" w:date="2018-02-05T21:55:00Z">
                  <w:rPr>
                    <w:ins w:id="814" w:author="Windows User" w:date="2018-02-05T20:17:00Z"/>
                    <w:rFonts w:eastAsiaTheme="minorHAnsi"/>
                    <w:color w:val="161718" w:themeColor="text1"/>
                  </w:rPr>
                </w:rPrChange>
              </w:rPr>
            </w:pPr>
            <w:ins w:id="815" w:author="Windows User" w:date="2018-02-05T20:17:00Z">
              <w:r w:rsidRPr="005F580A">
                <w:rPr>
                  <w:rFonts w:ascii="Times New Roman" w:eastAsiaTheme="minorHAnsi" w:hAnsi="Times New Roman" w:cs="Times New Roman"/>
                  <w:color w:val="161718" w:themeColor="text1"/>
                  <w:sz w:val="24"/>
                  <w:szCs w:val="24"/>
                  <w:rPrChange w:id="816" w:author="Windows User" w:date="2018-02-05T21:55:00Z">
                    <w:rPr>
                      <w:rFonts w:eastAsiaTheme="minorHAnsi"/>
                      <w:color w:val="161718" w:themeColor="text1"/>
                    </w:rPr>
                  </w:rPrChange>
                </w:rPr>
                <w:t>poi</w:t>
              </w:r>
            </w:ins>
          </w:p>
          <w:p w:rsidR="00B4456B" w:rsidRPr="005F580A" w:rsidRDefault="00B4456B">
            <w:pPr>
              <w:rPr>
                <w:ins w:id="817" w:author="Windows User" w:date="2018-02-05T20:17:00Z"/>
                <w:rFonts w:ascii="Times New Roman" w:eastAsiaTheme="minorHAnsi" w:hAnsi="Times New Roman" w:cs="Times New Roman"/>
                <w:color w:val="161718" w:themeColor="text1"/>
                <w:sz w:val="24"/>
                <w:szCs w:val="24"/>
                <w:rPrChange w:id="818" w:author="Windows User" w:date="2018-02-05T21:55:00Z">
                  <w:rPr>
                    <w:ins w:id="819" w:author="Windows User" w:date="2018-02-05T20:17:00Z"/>
                    <w:rFonts w:eastAsiaTheme="minorHAnsi"/>
                    <w:color w:val="161718" w:themeColor="text1"/>
                  </w:rPr>
                </w:rPrChange>
              </w:rPr>
            </w:pPr>
            <w:ins w:id="820" w:author="Windows User" w:date="2018-02-05T20:17:00Z">
              <w:r w:rsidRPr="005F580A">
                <w:rPr>
                  <w:rFonts w:ascii="Times New Roman" w:eastAsiaTheme="minorHAnsi" w:hAnsi="Times New Roman" w:cs="Times New Roman"/>
                  <w:color w:val="161718" w:themeColor="text1"/>
                  <w:sz w:val="24"/>
                  <w:szCs w:val="24"/>
                  <w:rPrChange w:id="821" w:author="Windows User" w:date="2018-02-05T21:55:00Z">
                    <w:rPr>
                      <w:rFonts w:eastAsiaTheme="minorHAnsi"/>
                      <w:color w:val="161718" w:themeColor="text1"/>
                    </w:rPr>
                  </w:rPrChange>
                </w:rPr>
                <w:t>salary</w:t>
              </w:r>
              <w:r w:rsidR="0078361A" w:rsidRPr="005F580A">
                <w:rPr>
                  <w:rFonts w:ascii="Times New Roman" w:eastAsiaTheme="minorHAnsi" w:hAnsi="Times New Roman" w:cs="Times New Roman"/>
                  <w:color w:val="161718" w:themeColor="text1"/>
                  <w:sz w:val="24"/>
                  <w:szCs w:val="24"/>
                  <w:rPrChange w:id="822" w:author="Windows User" w:date="2018-02-05T21:55:00Z">
                    <w:rPr>
                      <w:rFonts w:eastAsiaTheme="minorHAnsi"/>
                      <w:color w:val="161718" w:themeColor="text1"/>
                    </w:rPr>
                  </w:rPrChange>
                </w:rPr>
                <w:t xml:space="preserve"> </w:t>
              </w:r>
            </w:ins>
          </w:p>
          <w:p w:rsidR="00B4456B" w:rsidRPr="005F580A" w:rsidRDefault="0078361A">
            <w:pPr>
              <w:rPr>
                <w:ins w:id="823" w:author="Windows User" w:date="2018-02-05T20:17:00Z"/>
                <w:rFonts w:ascii="Times New Roman" w:eastAsiaTheme="minorHAnsi" w:hAnsi="Times New Roman" w:cs="Times New Roman"/>
                <w:color w:val="161718" w:themeColor="text1"/>
                <w:sz w:val="24"/>
                <w:szCs w:val="24"/>
                <w:rPrChange w:id="824" w:author="Windows User" w:date="2018-02-05T21:55:00Z">
                  <w:rPr>
                    <w:ins w:id="825" w:author="Windows User" w:date="2018-02-05T20:17:00Z"/>
                    <w:rFonts w:eastAsiaTheme="minorHAnsi"/>
                    <w:color w:val="161718" w:themeColor="text1"/>
                  </w:rPr>
                </w:rPrChange>
              </w:rPr>
            </w:pPr>
            <w:ins w:id="826" w:author="Windows User" w:date="2018-02-05T20:17:00Z">
              <w:r w:rsidRPr="005F580A">
                <w:rPr>
                  <w:rFonts w:ascii="Times New Roman" w:eastAsiaTheme="minorHAnsi" w:hAnsi="Times New Roman" w:cs="Times New Roman"/>
                  <w:color w:val="161718" w:themeColor="text1"/>
                  <w:sz w:val="24"/>
                  <w:szCs w:val="24"/>
                  <w:rPrChange w:id="827" w:author="Windows User" w:date="2018-02-05T21:55:00Z">
                    <w:rPr>
                      <w:rFonts w:eastAsiaTheme="minorHAnsi"/>
                      <w:color w:val="161718" w:themeColor="text1"/>
                    </w:rPr>
                  </w:rPrChange>
                </w:rPr>
                <w:t>bonus</w:t>
              </w:r>
            </w:ins>
          </w:p>
          <w:p w:rsidR="00B4456B" w:rsidRPr="005F580A" w:rsidRDefault="00B4456B">
            <w:pPr>
              <w:rPr>
                <w:ins w:id="828" w:author="Windows User" w:date="2018-02-05T20:17:00Z"/>
                <w:rFonts w:ascii="Times New Roman" w:eastAsiaTheme="minorHAnsi" w:hAnsi="Times New Roman" w:cs="Times New Roman"/>
                <w:color w:val="161718" w:themeColor="text1"/>
                <w:sz w:val="24"/>
                <w:szCs w:val="24"/>
                <w:rPrChange w:id="829" w:author="Windows User" w:date="2018-02-05T21:55:00Z">
                  <w:rPr>
                    <w:ins w:id="830" w:author="Windows User" w:date="2018-02-05T20:17:00Z"/>
                    <w:rFonts w:eastAsiaTheme="minorHAnsi"/>
                    <w:color w:val="161718" w:themeColor="text1"/>
                  </w:rPr>
                </w:rPrChange>
              </w:rPr>
            </w:pPr>
            <w:ins w:id="831" w:author="Windows User" w:date="2018-02-05T20:17:00Z">
              <w:r w:rsidRPr="005F580A">
                <w:rPr>
                  <w:rFonts w:ascii="Times New Roman" w:eastAsiaTheme="minorHAnsi" w:hAnsi="Times New Roman" w:cs="Times New Roman"/>
                  <w:color w:val="161718" w:themeColor="text1"/>
                  <w:sz w:val="24"/>
                  <w:szCs w:val="24"/>
                  <w:rPrChange w:id="832" w:author="Windows User" w:date="2018-02-05T21:55:00Z">
                    <w:rPr>
                      <w:rFonts w:eastAsiaTheme="minorHAnsi"/>
                      <w:color w:val="161718" w:themeColor="text1"/>
                    </w:rPr>
                  </w:rPrChange>
                </w:rPr>
                <w:t>fraction_from_poi_email</w:t>
              </w:r>
            </w:ins>
          </w:p>
          <w:p w:rsidR="0078361A" w:rsidRPr="005F580A" w:rsidRDefault="0078361A">
            <w:pPr>
              <w:rPr>
                <w:ins w:id="833" w:author="Windows User" w:date="2018-02-05T20:02:00Z"/>
                <w:rFonts w:ascii="Times New Roman" w:eastAsiaTheme="minorHAnsi" w:hAnsi="Times New Roman" w:cs="Times New Roman"/>
                <w:color w:val="161718" w:themeColor="text1"/>
                <w:sz w:val="24"/>
                <w:szCs w:val="24"/>
                <w:rPrChange w:id="834" w:author="Windows User" w:date="2018-02-05T21:55:00Z">
                  <w:rPr>
                    <w:ins w:id="835" w:author="Windows User" w:date="2018-02-05T20:02:00Z"/>
                    <w:rFonts w:eastAsiaTheme="minorHAnsi"/>
                    <w:color w:val="161718" w:themeColor="text1"/>
                  </w:rPr>
                </w:rPrChange>
              </w:rPr>
            </w:pPr>
            <w:ins w:id="836" w:author="Windows User" w:date="2018-02-05T20:17:00Z">
              <w:r w:rsidRPr="005F580A">
                <w:rPr>
                  <w:rFonts w:ascii="Times New Roman" w:eastAsiaTheme="minorHAnsi" w:hAnsi="Times New Roman" w:cs="Times New Roman"/>
                  <w:color w:val="161718" w:themeColor="text1"/>
                  <w:sz w:val="24"/>
                  <w:szCs w:val="24"/>
                  <w:rPrChange w:id="837" w:author="Windows User" w:date="2018-02-05T21:55:00Z">
                    <w:rPr>
                      <w:rFonts w:eastAsiaTheme="minorHAnsi"/>
                      <w:color w:val="161718" w:themeColor="text1"/>
                    </w:rPr>
                  </w:rPrChange>
                </w:rPr>
                <w:t>fraction_to_poi_email</w:t>
              </w:r>
            </w:ins>
          </w:p>
        </w:tc>
        <w:tc>
          <w:tcPr>
            <w:tcW w:w="1942" w:type="dxa"/>
          </w:tcPr>
          <w:p w:rsidR="0078361A" w:rsidRPr="005F580A" w:rsidRDefault="0078361A" w:rsidP="0078361A">
            <w:pPr>
              <w:rPr>
                <w:ins w:id="838" w:author="Windows User" w:date="2018-02-05T20:02:00Z"/>
                <w:rFonts w:ascii="Times New Roman" w:eastAsiaTheme="minorHAnsi" w:hAnsi="Times New Roman" w:cs="Times New Roman"/>
                <w:color w:val="161718" w:themeColor="text1"/>
                <w:sz w:val="24"/>
                <w:szCs w:val="24"/>
                <w:rPrChange w:id="839" w:author="Windows User" w:date="2018-02-05T21:55:00Z">
                  <w:rPr>
                    <w:ins w:id="840" w:author="Windows User" w:date="2018-02-05T20:02:00Z"/>
                    <w:rFonts w:eastAsiaTheme="minorHAnsi"/>
                    <w:color w:val="161718" w:themeColor="text1"/>
                  </w:rPr>
                </w:rPrChange>
              </w:rPr>
            </w:pPr>
            <w:ins w:id="841" w:author="Windows User" w:date="2018-02-05T20:02:00Z">
              <w:r w:rsidRPr="005F580A">
                <w:rPr>
                  <w:rFonts w:ascii="Times New Roman" w:eastAsiaTheme="minorHAnsi" w:hAnsi="Times New Roman" w:cs="Times New Roman"/>
                  <w:color w:val="161718" w:themeColor="text1"/>
                  <w:sz w:val="24"/>
                  <w:szCs w:val="24"/>
                  <w:rPrChange w:id="842" w:author="Windows User" w:date="2018-02-05T21:55:00Z">
                    <w:rPr>
                      <w:rFonts w:eastAsiaTheme="minorHAnsi"/>
                      <w:color w:val="161718" w:themeColor="text1"/>
                    </w:rPr>
                  </w:rPrChange>
                </w:rPr>
                <w:t>0.161693</w:t>
              </w:r>
            </w:ins>
          </w:p>
          <w:p w:rsidR="0078361A" w:rsidRPr="005F580A" w:rsidRDefault="0078361A" w:rsidP="0078361A">
            <w:pPr>
              <w:rPr>
                <w:ins w:id="843" w:author="Windows User" w:date="2018-02-05T20:02:00Z"/>
                <w:rFonts w:ascii="Times New Roman" w:eastAsiaTheme="minorHAnsi" w:hAnsi="Times New Roman" w:cs="Times New Roman"/>
                <w:color w:val="161718" w:themeColor="text1"/>
                <w:sz w:val="24"/>
                <w:szCs w:val="24"/>
                <w:rPrChange w:id="844" w:author="Windows User" w:date="2018-02-05T21:55:00Z">
                  <w:rPr>
                    <w:ins w:id="845" w:author="Windows User" w:date="2018-02-05T20:02:00Z"/>
                    <w:rFonts w:eastAsiaTheme="minorHAnsi"/>
                    <w:color w:val="161718" w:themeColor="text1"/>
                  </w:rPr>
                </w:rPrChange>
              </w:rPr>
            </w:pPr>
            <w:ins w:id="846" w:author="Windows User" w:date="2018-02-05T20:02:00Z">
              <w:r w:rsidRPr="005F580A">
                <w:rPr>
                  <w:rFonts w:ascii="Times New Roman" w:eastAsiaTheme="minorHAnsi" w:hAnsi="Times New Roman" w:cs="Times New Roman"/>
                  <w:color w:val="161718" w:themeColor="text1"/>
                  <w:sz w:val="24"/>
                  <w:szCs w:val="24"/>
                  <w:rPrChange w:id="847" w:author="Windows User" w:date="2018-02-05T21:55:00Z">
                    <w:rPr>
                      <w:rFonts w:eastAsiaTheme="minorHAnsi"/>
                      <w:color w:val="161718" w:themeColor="text1"/>
                    </w:rPr>
                  </w:rPrChange>
                </w:rPr>
                <w:t>0.252356</w:t>
              </w:r>
            </w:ins>
          </w:p>
          <w:p w:rsidR="0078361A" w:rsidRPr="005F580A" w:rsidRDefault="0078361A" w:rsidP="0078361A">
            <w:pPr>
              <w:rPr>
                <w:ins w:id="848" w:author="Windows User" w:date="2018-02-05T20:02:00Z"/>
                <w:rFonts w:ascii="Times New Roman" w:eastAsiaTheme="minorHAnsi" w:hAnsi="Times New Roman" w:cs="Times New Roman"/>
                <w:color w:val="161718" w:themeColor="text1"/>
                <w:sz w:val="24"/>
                <w:szCs w:val="24"/>
                <w:rPrChange w:id="849" w:author="Windows User" w:date="2018-02-05T21:55:00Z">
                  <w:rPr>
                    <w:ins w:id="850" w:author="Windows User" w:date="2018-02-05T20:02:00Z"/>
                    <w:rFonts w:eastAsiaTheme="minorHAnsi"/>
                    <w:color w:val="161718" w:themeColor="text1"/>
                  </w:rPr>
                </w:rPrChange>
              </w:rPr>
            </w:pPr>
            <w:ins w:id="851" w:author="Windows User" w:date="2018-02-05T20:02:00Z">
              <w:r w:rsidRPr="005F580A">
                <w:rPr>
                  <w:rFonts w:ascii="Times New Roman" w:eastAsiaTheme="minorHAnsi" w:hAnsi="Times New Roman" w:cs="Times New Roman"/>
                  <w:color w:val="161718" w:themeColor="text1"/>
                  <w:sz w:val="24"/>
                  <w:szCs w:val="24"/>
                  <w:rPrChange w:id="852" w:author="Windows User" w:date="2018-02-05T21:55:00Z">
                    <w:rPr>
                      <w:rFonts w:eastAsiaTheme="minorHAnsi"/>
                      <w:color w:val="161718" w:themeColor="text1"/>
                    </w:rPr>
                  </w:rPrChange>
                </w:rPr>
                <w:t>0.237884</w:t>
              </w:r>
            </w:ins>
          </w:p>
          <w:p w:rsidR="0078361A" w:rsidRPr="005F580A" w:rsidRDefault="0078361A" w:rsidP="0078361A">
            <w:pPr>
              <w:rPr>
                <w:ins w:id="853" w:author="Windows User" w:date="2018-02-05T20:02:00Z"/>
                <w:rFonts w:ascii="Times New Roman" w:eastAsiaTheme="minorHAnsi" w:hAnsi="Times New Roman" w:cs="Times New Roman"/>
                <w:color w:val="161718" w:themeColor="text1"/>
                <w:sz w:val="24"/>
                <w:szCs w:val="24"/>
                <w:rPrChange w:id="854" w:author="Windows User" w:date="2018-02-05T21:55:00Z">
                  <w:rPr>
                    <w:ins w:id="855" w:author="Windows User" w:date="2018-02-05T20:02:00Z"/>
                    <w:rFonts w:eastAsiaTheme="minorHAnsi"/>
                    <w:color w:val="161718" w:themeColor="text1"/>
                  </w:rPr>
                </w:rPrChange>
              </w:rPr>
            </w:pPr>
            <w:ins w:id="856" w:author="Windows User" w:date="2018-02-05T20:02:00Z">
              <w:r w:rsidRPr="005F580A">
                <w:rPr>
                  <w:rFonts w:ascii="Times New Roman" w:eastAsiaTheme="minorHAnsi" w:hAnsi="Times New Roman" w:cs="Times New Roman"/>
                  <w:color w:val="161718" w:themeColor="text1"/>
                  <w:sz w:val="24"/>
                  <w:szCs w:val="24"/>
                  <w:rPrChange w:id="857" w:author="Windows User" w:date="2018-02-05T21:55:00Z">
                    <w:rPr>
                      <w:rFonts w:eastAsiaTheme="minorHAnsi"/>
                      <w:color w:val="161718" w:themeColor="text1"/>
                    </w:rPr>
                  </w:rPrChange>
                </w:rPr>
                <w:t>0.138795</w:t>
              </w:r>
            </w:ins>
          </w:p>
          <w:p w:rsidR="0078361A" w:rsidRPr="005F580A" w:rsidDel="0078361A" w:rsidRDefault="0078361A" w:rsidP="0078361A">
            <w:pPr>
              <w:rPr>
                <w:del w:id="858" w:author="Windows User" w:date="2018-02-05T20:02:00Z"/>
                <w:rFonts w:ascii="Times New Roman" w:eastAsiaTheme="minorHAnsi" w:hAnsi="Times New Roman" w:cs="Times New Roman"/>
                <w:color w:val="161718" w:themeColor="text1"/>
                <w:sz w:val="24"/>
                <w:szCs w:val="24"/>
                <w:rPrChange w:id="859" w:author="Windows User" w:date="2018-02-05T21:55:00Z">
                  <w:rPr>
                    <w:del w:id="860" w:author="Windows User" w:date="2018-02-05T20:02:00Z"/>
                    <w:rFonts w:eastAsiaTheme="minorHAnsi"/>
                    <w:color w:val="161718" w:themeColor="text1"/>
                  </w:rPr>
                </w:rPrChange>
              </w:rPr>
            </w:pPr>
            <w:ins w:id="861" w:author="Windows User" w:date="2018-02-05T20:02:00Z">
              <w:r w:rsidRPr="005F580A">
                <w:rPr>
                  <w:rFonts w:ascii="Times New Roman" w:eastAsiaTheme="minorHAnsi" w:hAnsi="Times New Roman" w:cs="Times New Roman"/>
                  <w:color w:val="161718" w:themeColor="text1"/>
                  <w:sz w:val="24"/>
                  <w:szCs w:val="24"/>
                  <w:rPrChange w:id="862" w:author="Windows User" w:date="2018-02-05T21:55:00Z">
                    <w:rPr>
                      <w:rFonts w:eastAsiaTheme="minorHAnsi"/>
                      <w:color w:val="161718" w:themeColor="text1"/>
                    </w:rPr>
                  </w:rPrChange>
                </w:rPr>
                <w:t>0.209273</w:t>
              </w:r>
            </w:ins>
            <w:moveTo w:id="863" w:author="Windows User" w:date="2018-02-05T18:47:00Z">
              <w:del w:id="864" w:author="Windows User" w:date="2018-02-05T20:02:00Z">
                <w:r w:rsidRPr="005F580A" w:rsidDel="0078361A">
                  <w:rPr>
                    <w:rFonts w:ascii="Times New Roman" w:eastAsiaTheme="minorHAnsi" w:hAnsi="Times New Roman" w:cs="Times New Roman"/>
                    <w:color w:val="161718" w:themeColor="text1"/>
                    <w:sz w:val="24"/>
                    <w:szCs w:val="24"/>
                    <w:rPrChange w:id="865" w:author="Windows User" w:date="2018-02-05T21:55:00Z">
                      <w:rPr>
                        <w:rFonts w:eastAsiaTheme="minorHAnsi"/>
                        <w:color w:val="161718" w:themeColor="text1"/>
                      </w:rPr>
                    </w:rPrChange>
                  </w:rPr>
                  <w:delText>Feature ranking:</w:delText>
                </w:r>
              </w:del>
            </w:moveTo>
          </w:p>
          <w:p w:rsidR="0078361A" w:rsidRPr="005F580A" w:rsidDel="0078361A" w:rsidRDefault="0078361A" w:rsidP="00C92841">
            <w:pPr>
              <w:rPr>
                <w:del w:id="866" w:author="Windows User" w:date="2018-02-05T20:02:00Z"/>
                <w:rFonts w:ascii="Times New Roman" w:eastAsiaTheme="minorHAnsi" w:hAnsi="Times New Roman" w:cs="Times New Roman"/>
                <w:color w:val="161718" w:themeColor="text1"/>
                <w:sz w:val="24"/>
                <w:szCs w:val="24"/>
                <w:rPrChange w:id="867" w:author="Windows User" w:date="2018-02-05T21:55:00Z">
                  <w:rPr>
                    <w:del w:id="868" w:author="Windows User" w:date="2018-02-05T20:02:00Z"/>
                    <w:rFonts w:eastAsiaTheme="minorHAnsi"/>
                    <w:color w:val="161718" w:themeColor="text1"/>
                  </w:rPr>
                </w:rPrChange>
              </w:rPr>
            </w:pPr>
            <w:moveTo w:id="869" w:author="Windows User" w:date="2018-02-05T18:47:00Z">
              <w:del w:id="870" w:author="Windows User" w:date="2018-02-05T20:02:00Z">
                <w:r w:rsidRPr="005F580A" w:rsidDel="0078361A">
                  <w:rPr>
                    <w:rFonts w:ascii="Times New Roman" w:eastAsiaTheme="minorHAnsi" w:hAnsi="Times New Roman" w:cs="Times New Roman"/>
                    <w:color w:val="161718" w:themeColor="text1"/>
                    <w:sz w:val="24"/>
                    <w:szCs w:val="24"/>
                    <w:rPrChange w:id="871" w:author="Windows User" w:date="2018-02-05T21:55:00Z">
                      <w:rPr>
                        <w:rFonts w:eastAsiaTheme="minorHAnsi"/>
                        <w:color w:val="161718" w:themeColor="text1"/>
                      </w:rPr>
                    </w:rPrChange>
                  </w:rPr>
                  <w:delText>1. feature 1 (0.295902)</w:delText>
                </w:r>
              </w:del>
            </w:moveTo>
          </w:p>
          <w:p w:rsidR="0078361A" w:rsidRPr="005F580A" w:rsidDel="0078361A" w:rsidRDefault="0078361A" w:rsidP="00C92841">
            <w:pPr>
              <w:rPr>
                <w:del w:id="872" w:author="Windows User" w:date="2018-02-05T20:02:00Z"/>
                <w:rFonts w:ascii="Times New Roman" w:eastAsiaTheme="minorHAnsi" w:hAnsi="Times New Roman" w:cs="Times New Roman"/>
                <w:color w:val="161718" w:themeColor="text1"/>
                <w:sz w:val="24"/>
                <w:szCs w:val="24"/>
                <w:rPrChange w:id="873" w:author="Windows User" w:date="2018-02-05T21:55:00Z">
                  <w:rPr>
                    <w:del w:id="874" w:author="Windows User" w:date="2018-02-05T20:02:00Z"/>
                    <w:rFonts w:eastAsiaTheme="minorHAnsi"/>
                    <w:color w:val="161718" w:themeColor="text1"/>
                  </w:rPr>
                </w:rPrChange>
              </w:rPr>
            </w:pPr>
            <w:moveTo w:id="875" w:author="Windows User" w:date="2018-02-05T18:47:00Z">
              <w:del w:id="876" w:author="Windows User" w:date="2018-02-05T20:02:00Z">
                <w:r w:rsidRPr="005F580A" w:rsidDel="0078361A">
                  <w:rPr>
                    <w:rFonts w:ascii="Times New Roman" w:eastAsiaTheme="minorHAnsi" w:hAnsi="Times New Roman" w:cs="Times New Roman"/>
                    <w:color w:val="161718" w:themeColor="text1"/>
                    <w:sz w:val="24"/>
                    <w:szCs w:val="24"/>
                    <w:rPrChange w:id="877" w:author="Windows User" w:date="2018-02-05T21:55:00Z">
                      <w:rPr>
                        <w:rFonts w:eastAsiaTheme="minorHAnsi"/>
                        <w:color w:val="161718" w:themeColor="text1"/>
                      </w:rPr>
                    </w:rPrChange>
                  </w:rPr>
                  <w:delText>2. feature 2 (0.208351)</w:delText>
                </w:r>
              </w:del>
            </w:moveTo>
          </w:p>
          <w:p w:rsidR="0078361A" w:rsidRPr="005F580A" w:rsidDel="0078361A" w:rsidRDefault="0078361A" w:rsidP="00C92841">
            <w:pPr>
              <w:rPr>
                <w:del w:id="878" w:author="Windows User" w:date="2018-02-05T20:02:00Z"/>
                <w:rFonts w:ascii="Times New Roman" w:eastAsiaTheme="minorHAnsi" w:hAnsi="Times New Roman" w:cs="Times New Roman"/>
                <w:color w:val="161718" w:themeColor="text1"/>
                <w:sz w:val="24"/>
                <w:szCs w:val="24"/>
                <w:rPrChange w:id="879" w:author="Windows User" w:date="2018-02-05T21:55:00Z">
                  <w:rPr>
                    <w:del w:id="880" w:author="Windows User" w:date="2018-02-05T20:02:00Z"/>
                    <w:rFonts w:eastAsiaTheme="minorHAnsi"/>
                    <w:color w:val="161718" w:themeColor="text1"/>
                  </w:rPr>
                </w:rPrChange>
              </w:rPr>
            </w:pPr>
            <w:moveTo w:id="881" w:author="Windows User" w:date="2018-02-05T18:47:00Z">
              <w:del w:id="882" w:author="Windows User" w:date="2018-02-05T20:02:00Z">
                <w:r w:rsidRPr="005F580A" w:rsidDel="0078361A">
                  <w:rPr>
                    <w:rFonts w:ascii="Times New Roman" w:eastAsiaTheme="minorHAnsi" w:hAnsi="Times New Roman" w:cs="Times New Roman"/>
                    <w:color w:val="161718" w:themeColor="text1"/>
                    <w:sz w:val="24"/>
                    <w:szCs w:val="24"/>
                    <w:rPrChange w:id="883" w:author="Windows User" w:date="2018-02-05T21:55:00Z">
                      <w:rPr>
                        <w:rFonts w:eastAsiaTheme="minorHAnsi"/>
                        <w:color w:val="161718" w:themeColor="text1"/>
                      </w:rPr>
                    </w:rPrChange>
                  </w:rPr>
                  <w:delText>3. feature 0 (0.177632)</w:delText>
                </w:r>
              </w:del>
            </w:moveTo>
          </w:p>
          <w:p w:rsidR="0078361A" w:rsidRPr="005F580A" w:rsidDel="0078361A" w:rsidRDefault="0078361A" w:rsidP="00C92841">
            <w:pPr>
              <w:rPr>
                <w:del w:id="884" w:author="Windows User" w:date="2018-02-05T20:02:00Z"/>
                <w:rFonts w:ascii="Times New Roman" w:eastAsiaTheme="minorHAnsi" w:hAnsi="Times New Roman" w:cs="Times New Roman"/>
                <w:color w:val="161718" w:themeColor="text1"/>
                <w:sz w:val="24"/>
                <w:szCs w:val="24"/>
                <w:rPrChange w:id="885" w:author="Windows User" w:date="2018-02-05T21:55:00Z">
                  <w:rPr>
                    <w:del w:id="886" w:author="Windows User" w:date="2018-02-05T20:02:00Z"/>
                    <w:rFonts w:eastAsiaTheme="minorHAnsi"/>
                    <w:color w:val="161718" w:themeColor="text1"/>
                  </w:rPr>
                </w:rPrChange>
              </w:rPr>
            </w:pPr>
            <w:moveTo w:id="887" w:author="Windows User" w:date="2018-02-05T18:47:00Z">
              <w:del w:id="888" w:author="Windows User" w:date="2018-02-05T20:02:00Z">
                <w:r w:rsidRPr="005F580A" w:rsidDel="0078361A">
                  <w:rPr>
                    <w:rFonts w:ascii="Times New Roman" w:eastAsiaTheme="minorHAnsi" w:hAnsi="Times New Roman" w:cs="Times New Roman"/>
                    <w:color w:val="161718" w:themeColor="text1"/>
                    <w:sz w:val="24"/>
                    <w:szCs w:val="24"/>
                    <w:rPrChange w:id="889" w:author="Windows User" w:date="2018-02-05T21:55:00Z">
                      <w:rPr>
                        <w:rFonts w:eastAsiaTheme="minorHAnsi"/>
                        <w:color w:val="161718" w:themeColor="text1"/>
                      </w:rPr>
                    </w:rPrChange>
                  </w:rPr>
                  <w:delText>4. feature 3 (0.047121)</w:delText>
                </w:r>
              </w:del>
            </w:moveTo>
          </w:p>
          <w:p w:rsidR="0078361A" w:rsidRPr="005F580A" w:rsidDel="0078361A" w:rsidRDefault="0078361A" w:rsidP="00C92841">
            <w:pPr>
              <w:rPr>
                <w:del w:id="890" w:author="Windows User" w:date="2018-02-05T20:02:00Z"/>
                <w:rFonts w:ascii="Times New Roman" w:eastAsiaTheme="minorHAnsi" w:hAnsi="Times New Roman" w:cs="Times New Roman"/>
                <w:color w:val="161718" w:themeColor="text1"/>
                <w:sz w:val="24"/>
                <w:szCs w:val="24"/>
                <w:rPrChange w:id="891" w:author="Windows User" w:date="2018-02-05T21:55:00Z">
                  <w:rPr>
                    <w:del w:id="892" w:author="Windows User" w:date="2018-02-05T20:02:00Z"/>
                    <w:rFonts w:eastAsiaTheme="minorHAnsi"/>
                    <w:color w:val="161718" w:themeColor="text1"/>
                  </w:rPr>
                </w:rPrChange>
              </w:rPr>
            </w:pPr>
            <w:moveTo w:id="893" w:author="Windows User" w:date="2018-02-05T18:47:00Z">
              <w:del w:id="894" w:author="Windows User" w:date="2018-02-05T20:02:00Z">
                <w:r w:rsidRPr="005F580A" w:rsidDel="0078361A">
                  <w:rPr>
                    <w:rFonts w:ascii="Times New Roman" w:eastAsiaTheme="minorHAnsi" w:hAnsi="Times New Roman" w:cs="Times New Roman"/>
                    <w:color w:val="161718" w:themeColor="text1"/>
                    <w:sz w:val="24"/>
                    <w:szCs w:val="24"/>
                    <w:rPrChange w:id="895" w:author="Windows User" w:date="2018-02-05T21:55:00Z">
                      <w:rPr>
                        <w:rFonts w:eastAsiaTheme="minorHAnsi"/>
                        <w:color w:val="161718" w:themeColor="text1"/>
                      </w:rPr>
                    </w:rPrChange>
                  </w:rPr>
                  <w:delText>5. feature 6 (0.046303)</w:delText>
                </w:r>
              </w:del>
            </w:moveTo>
          </w:p>
          <w:p w:rsidR="0078361A" w:rsidRPr="005F580A" w:rsidDel="0078361A" w:rsidRDefault="0078361A" w:rsidP="00C92841">
            <w:pPr>
              <w:rPr>
                <w:del w:id="896" w:author="Windows User" w:date="2018-02-05T20:02:00Z"/>
                <w:rFonts w:ascii="Times New Roman" w:eastAsiaTheme="minorHAnsi" w:hAnsi="Times New Roman" w:cs="Times New Roman"/>
                <w:color w:val="161718" w:themeColor="text1"/>
                <w:sz w:val="24"/>
                <w:szCs w:val="24"/>
                <w:rPrChange w:id="897" w:author="Windows User" w:date="2018-02-05T21:55:00Z">
                  <w:rPr>
                    <w:del w:id="898" w:author="Windows User" w:date="2018-02-05T20:02:00Z"/>
                    <w:rFonts w:eastAsiaTheme="minorHAnsi"/>
                    <w:color w:val="161718" w:themeColor="text1"/>
                  </w:rPr>
                </w:rPrChange>
              </w:rPr>
            </w:pPr>
            <w:moveTo w:id="899" w:author="Windows User" w:date="2018-02-05T18:47:00Z">
              <w:del w:id="900" w:author="Windows User" w:date="2018-02-05T20:02:00Z">
                <w:r w:rsidRPr="005F580A" w:rsidDel="0078361A">
                  <w:rPr>
                    <w:rFonts w:ascii="Times New Roman" w:eastAsiaTheme="minorHAnsi" w:hAnsi="Times New Roman" w:cs="Times New Roman"/>
                    <w:color w:val="161718" w:themeColor="text1"/>
                    <w:sz w:val="24"/>
                    <w:szCs w:val="24"/>
                    <w:rPrChange w:id="901" w:author="Windows User" w:date="2018-02-05T21:55:00Z">
                      <w:rPr>
                        <w:rFonts w:eastAsiaTheme="minorHAnsi"/>
                        <w:color w:val="161718" w:themeColor="text1"/>
                      </w:rPr>
                    </w:rPrChange>
                  </w:rPr>
                  <w:delText>6. feature 8 (0.046013)</w:delText>
                </w:r>
              </w:del>
            </w:moveTo>
          </w:p>
          <w:p w:rsidR="0078361A" w:rsidRPr="005F580A" w:rsidDel="0078361A" w:rsidRDefault="0078361A" w:rsidP="00C92841">
            <w:pPr>
              <w:rPr>
                <w:del w:id="902" w:author="Windows User" w:date="2018-02-05T20:02:00Z"/>
                <w:rFonts w:ascii="Times New Roman" w:eastAsiaTheme="minorHAnsi" w:hAnsi="Times New Roman" w:cs="Times New Roman"/>
                <w:color w:val="161718" w:themeColor="text1"/>
                <w:sz w:val="24"/>
                <w:szCs w:val="24"/>
                <w:rPrChange w:id="903" w:author="Windows User" w:date="2018-02-05T21:55:00Z">
                  <w:rPr>
                    <w:del w:id="904" w:author="Windows User" w:date="2018-02-05T20:02:00Z"/>
                    <w:rFonts w:eastAsiaTheme="minorHAnsi"/>
                    <w:color w:val="161718" w:themeColor="text1"/>
                  </w:rPr>
                </w:rPrChange>
              </w:rPr>
            </w:pPr>
            <w:moveTo w:id="905" w:author="Windows User" w:date="2018-02-05T18:47:00Z">
              <w:del w:id="906" w:author="Windows User" w:date="2018-02-05T20:02:00Z">
                <w:r w:rsidRPr="005F580A" w:rsidDel="0078361A">
                  <w:rPr>
                    <w:rFonts w:ascii="Times New Roman" w:eastAsiaTheme="minorHAnsi" w:hAnsi="Times New Roman" w:cs="Times New Roman"/>
                    <w:color w:val="161718" w:themeColor="text1"/>
                    <w:sz w:val="24"/>
                    <w:szCs w:val="24"/>
                    <w:rPrChange w:id="907" w:author="Windows User" w:date="2018-02-05T21:55:00Z">
                      <w:rPr>
                        <w:rFonts w:eastAsiaTheme="minorHAnsi"/>
                        <w:color w:val="161718" w:themeColor="text1"/>
                      </w:rPr>
                    </w:rPrChange>
                  </w:rPr>
                  <w:delText>7. feature 7 (0.045575)</w:delText>
                </w:r>
              </w:del>
            </w:moveTo>
          </w:p>
          <w:p w:rsidR="0078361A" w:rsidRPr="005F580A" w:rsidDel="0078361A" w:rsidRDefault="0078361A" w:rsidP="00C92841">
            <w:pPr>
              <w:rPr>
                <w:del w:id="908" w:author="Windows User" w:date="2018-02-05T20:02:00Z"/>
                <w:rFonts w:ascii="Times New Roman" w:eastAsiaTheme="minorHAnsi" w:hAnsi="Times New Roman" w:cs="Times New Roman"/>
                <w:color w:val="161718" w:themeColor="text1"/>
                <w:sz w:val="24"/>
                <w:szCs w:val="24"/>
                <w:rPrChange w:id="909" w:author="Windows User" w:date="2018-02-05T21:55:00Z">
                  <w:rPr>
                    <w:del w:id="910" w:author="Windows User" w:date="2018-02-05T20:02:00Z"/>
                    <w:rFonts w:eastAsiaTheme="minorHAnsi"/>
                    <w:color w:val="161718" w:themeColor="text1"/>
                  </w:rPr>
                </w:rPrChange>
              </w:rPr>
            </w:pPr>
            <w:moveTo w:id="911" w:author="Windows User" w:date="2018-02-05T18:47:00Z">
              <w:del w:id="912" w:author="Windows User" w:date="2018-02-05T20:02:00Z">
                <w:r w:rsidRPr="005F580A" w:rsidDel="0078361A">
                  <w:rPr>
                    <w:rFonts w:ascii="Times New Roman" w:eastAsiaTheme="minorHAnsi" w:hAnsi="Times New Roman" w:cs="Times New Roman"/>
                    <w:color w:val="161718" w:themeColor="text1"/>
                    <w:sz w:val="24"/>
                    <w:szCs w:val="24"/>
                    <w:rPrChange w:id="913" w:author="Windows User" w:date="2018-02-05T21:55:00Z">
                      <w:rPr>
                        <w:rFonts w:eastAsiaTheme="minorHAnsi"/>
                        <w:color w:val="161718" w:themeColor="text1"/>
                      </w:rPr>
                    </w:rPrChange>
                  </w:rPr>
                  <w:delText>8. feature 4 (0.044614)</w:delText>
                </w:r>
              </w:del>
            </w:moveTo>
          </w:p>
          <w:p w:rsidR="0078361A" w:rsidRPr="005F580A" w:rsidDel="0078361A" w:rsidRDefault="0078361A" w:rsidP="00C92841">
            <w:pPr>
              <w:rPr>
                <w:del w:id="914" w:author="Windows User" w:date="2018-02-05T20:02:00Z"/>
                <w:rFonts w:ascii="Times New Roman" w:eastAsiaTheme="minorHAnsi" w:hAnsi="Times New Roman" w:cs="Times New Roman"/>
                <w:color w:val="161718" w:themeColor="text1"/>
                <w:sz w:val="24"/>
                <w:szCs w:val="24"/>
                <w:rPrChange w:id="915" w:author="Windows User" w:date="2018-02-05T21:55:00Z">
                  <w:rPr>
                    <w:del w:id="916" w:author="Windows User" w:date="2018-02-05T20:02:00Z"/>
                    <w:rFonts w:eastAsiaTheme="minorHAnsi"/>
                    <w:color w:val="161718" w:themeColor="text1"/>
                  </w:rPr>
                </w:rPrChange>
              </w:rPr>
            </w:pPr>
            <w:moveTo w:id="917" w:author="Windows User" w:date="2018-02-05T18:47:00Z">
              <w:del w:id="918" w:author="Windows User" w:date="2018-02-05T20:02:00Z">
                <w:r w:rsidRPr="005F580A" w:rsidDel="0078361A">
                  <w:rPr>
                    <w:rFonts w:ascii="Times New Roman" w:eastAsiaTheme="minorHAnsi" w:hAnsi="Times New Roman" w:cs="Times New Roman"/>
                    <w:color w:val="161718" w:themeColor="text1"/>
                    <w:sz w:val="24"/>
                    <w:szCs w:val="24"/>
                    <w:rPrChange w:id="919" w:author="Windows User" w:date="2018-02-05T21:55:00Z">
                      <w:rPr>
                        <w:rFonts w:eastAsiaTheme="minorHAnsi"/>
                        <w:color w:val="161718" w:themeColor="text1"/>
                      </w:rPr>
                    </w:rPrChange>
                  </w:rPr>
                  <w:delText>9. feature 9 (0.044577)</w:delText>
                </w:r>
              </w:del>
            </w:moveTo>
          </w:p>
          <w:p w:rsidR="0078361A" w:rsidRPr="005F580A" w:rsidRDefault="0078361A" w:rsidP="00C92841">
            <w:pPr>
              <w:rPr>
                <w:rFonts w:ascii="Times New Roman" w:eastAsiaTheme="minorHAnsi" w:hAnsi="Times New Roman" w:cs="Times New Roman"/>
                <w:color w:val="161718" w:themeColor="text1"/>
                <w:sz w:val="24"/>
                <w:szCs w:val="24"/>
                <w:rPrChange w:id="920" w:author="Windows User" w:date="2018-02-05T21:55:00Z">
                  <w:rPr>
                    <w:rFonts w:eastAsiaTheme="minorHAnsi"/>
                    <w:color w:val="161718" w:themeColor="text1"/>
                  </w:rPr>
                </w:rPrChange>
              </w:rPr>
            </w:pPr>
            <w:moveTo w:id="921" w:author="Windows User" w:date="2018-02-05T18:47:00Z">
              <w:del w:id="922" w:author="Windows User" w:date="2018-02-05T20:02:00Z">
                <w:r w:rsidRPr="005F580A" w:rsidDel="0078361A">
                  <w:rPr>
                    <w:rFonts w:ascii="Times New Roman" w:eastAsiaTheme="minorHAnsi" w:hAnsi="Times New Roman" w:cs="Times New Roman"/>
                    <w:color w:val="161718" w:themeColor="text1"/>
                    <w:sz w:val="24"/>
                    <w:szCs w:val="24"/>
                    <w:rPrChange w:id="923" w:author="Windows User" w:date="2018-02-05T21:55:00Z">
                      <w:rPr>
                        <w:rFonts w:eastAsiaTheme="minorHAnsi"/>
                        <w:color w:val="161718" w:themeColor="text1"/>
                      </w:rPr>
                    </w:rPrChange>
                  </w:rPr>
                  <w:delText>10. feature 5 (0.043912)</w:delText>
                </w:r>
              </w:del>
            </w:moveTo>
          </w:p>
        </w:tc>
      </w:tr>
    </w:tbl>
    <w:p w:rsidR="00B46D63" w:rsidRPr="005F580A" w:rsidRDefault="00B46D63" w:rsidP="00B46D63">
      <w:pPr>
        <w:rPr>
          <w:rFonts w:ascii="Times New Roman" w:eastAsiaTheme="minorHAnsi" w:hAnsi="Times New Roman" w:cs="Times New Roman"/>
          <w:color w:val="161718" w:themeColor="text1"/>
          <w:sz w:val="24"/>
          <w:szCs w:val="24"/>
          <w:rPrChange w:id="924" w:author="Windows User" w:date="2018-02-05T21:55:00Z">
            <w:rPr>
              <w:rFonts w:eastAsiaTheme="minorHAnsi"/>
              <w:color w:val="161718" w:themeColor="text1"/>
            </w:rPr>
          </w:rPrChange>
        </w:rPr>
      </w:pPr>
    </w:p>
    <w:moveToRangeEnd w:id="799"/>
    <w:p w:rsidR="00B46D63" w:rsidRPr="005F580A" w:rsidDel="00C92841" w:rsidRDefault="00FF507A">
      <w:pPr>
        <w:pStyle w:val="NoSpacing"/>
        <w:jc w:val="both"/>
        <w:rPr>
          <w:ins w:id="925" w:author="User" w:date="2018-02-05T13:44:00Z"/>
          <w:del w:id="926" w:author="Windows User" w:date="2018-02-05T20:21:00Z"/>
          <w:rFonts w:ascii="Times New Roman" w:eastAsiaTheme="minorHAnsi" w:hAnsi="Times New Roman"/>
          <w:color w:val="161718" w:themeColor="text1"/>
          <w:sz w:val="24"/>
          <w:szCs w:val="24"/>
          <w:rPrChange w:id="927" w:author="Windows User" w:date="2018-02-05T21:55:00Z">
            <w:rPr>
              <w:ins w:id="928" w:author="User" w:date="2018-02-05T13:44:00Z"/>
              <w:del w:id="929" w:author="Windows User" w:date="2018-02-05T20:21:00Z"/>
              <w:rFonts w:eastAsiaTheme="minorHAnsi"/>
            </w:rPr>
          </w:rPrChange>
        </w:rPr>
        <w:pPrChange w:id="930" w:author="Windows User" w:date="2018-02-05T20:21:00Z">
          <w:pPr>
            <w:pStyle w:val="NoSpacing"/>
          </w:pPr>
        </w:pPrChange>
      </w:pPr>
      <w:ins w:id="931" w:author="Windows User" w:date="2018-02-05T20:18:00Z">
        <w:r w:rsidRPr="005F580A">
          <w:rPr>
            <w:rFonts w:ascii="Times New Roman" w:eastAsiaTheme="minorHAnsi" w:hAnsi="Times New Roman"/>
            <w:color w:val="161718" w:themeColor="text1"/>
            <w:sz w:val="24"/>
            <w:szCs w:val="24"/>
            <w:rPrChange w:id="932" w:author="Windows User" w:date="2018-02-05T21:55:00Z">
              <w:rPr>
                <w:rFonts w:eastAsiaTheme="minorHAnsi"/>
              </w:rPr>
            </w:rPrChange>
          </w:rPr>
          <w:t xml:space="preserve">There are two new features that have been introduced in this project. Even though some intelligent feature selection methods were tried, but none of them survived in the final round. </w:t>
        </w:r>
      </w:ins>
    </w:p>
    <w:p w:rsidR="00267BE6" w:rsidRPr="005F580A" w:rsidRDefault="00267BE6">
      <w:pPr>
        <w:pStyle w:val="NoSpacing"/>
        <w:jc w:val="both"/>
        <w:rPr>
          <w:ins w:id="933" w:author="User" w:date="2018-02-05T13:44:00Z"/>
          <w:rFonts w:ascii="Times New Roman" w:eastAsiaTheme="minorHAnsi" w:hAnsi="Times New Roman"/>
          <w:color w:val="161718" w:themeColor="text1"/>
          <w:sz w:val="24"/>
          <w:szCs w:val="24"/>
        </w:rPr>
      </w:pPr>
      <w:ins w:id="934" w:author="User" w:date="2018-02-05T13:44:00Z">
        <w:r w:rsidRPr="005F580A">
          <w:rPr>
            <w:rFonts w:ascii="Times New Roman" w:eastAsiaTheme="minorHAnsi" w:hAnsi="Times New Roman"/>
            <w:color w:val="161718" w:themeColor="text1"/>
            <w:sz w:val="24"/>
            <w:szCs w:val="24"/>
          </w:rPr>
          <w:t>There are five prominent features that have been utilized during the modeling stage of the machine learning algorithm. The final features used in the algorithm are given below</w:t>
        </w:r>
        <w:r w:rsidRPr="005F580A">
          <w:rPr>
            <w:rStyle w:val="FootnoteReference"/>
            <w:rFonts w:ascii="Times New Roman" w:eastAsiaTheme="minorHAnsi" w:hAnsi="Times New Roman"/>
            <w:color w:val="161718" w:themeColor="text1"/>
            <w:sz w:val="24"/>
            <w:szCs w:val="24"/>
          </w:rPr>
          <w:footnoteReference w:id="9"/>
        </w:r>
        <w:r w:rsidRPr="005F580A">
          <w:rPr>
            <w:rFonts w:ascii="Times New Roman" w:eastAsiaTheme="minorHAnsi" w:hAnsi="Times New Roman"/>
            <w:color w:val="161718" w:themeColor="text1"/>
            <w:sz w:val="24"/>
            <w:szCs w:val="24"/>
          </w:rPr>
          <w:t>:</w:t>
        </w:r>
      </w:ins>
    </w:p>
    <w:tbl>
      <w:tblPr>
        <w:tblStyle w:val="TableGrid"/>
        <w:tblW w:w="0" w:type="auto"/>
        <w:tblLook w:val="04A0" w:firstRow="1" w:lastRow="0" w:firstColumn="1" w:lastColumn="0" w:noHBand="0" w:noVBand="1"/>
      </w:tblPr>
      <w:tblGrid>
        <w:gridCol w:w="9926"/>
      </w:tblGrid>
      <w:tr w:rsidR="00267BE6" w:rsidRPr="005F580A" w:rsidTr="00C92841">
        <w:trPr>
          <w:ins w:id="937" w:author="User" w:date="2018-02-05T13:44:00Z"/>
        </w:trPr>
        <w:tc>
          <w:tcPr>
            <w:tcW w:w="9926" w:type="dxa"/>
          </w:tcPr>
          <w:p w:rsidR="00267BE6" w:rsidRPr="005F580A" w:rsidDel="003C484C" w:rsidRDefault="00267BE6" w:rsidP="00C92841">
            <w:pPr>
              <w:pStyle w:val="NoSpacing"/>
              <w:spacing w:line="276" w:lineRule="auto"/>
              <w:rPr>
                <w:ins w:id="938" w:author="User" w:date="2018-02-05T13:44:00Z"/>
                <w:del w:id="939" w:author="Windows User" w:date="2018-02-05T19:11:00Z"/>
                <w:rFonts w:ascii="Times New Roman" w:eastAsiaTheme="minorHAnsi" w:hAnsi="Times New Roman"/>
                <w:color w:val="161718" w:themeColor="text1"/>
                <w:sz w:val="24"/>
                <w:szCs w:val="24"/>
              </w:rPr>
            </w:pPr>
            <w:ins w:id="940" w:author="User" w:date="2018-02-05T13:44:00Z">
              <w:r w:rsidRPr="005F580A">
                <w:rPr>
                  <w:rFonts w:ascii="Times New Roman" w:eastAsiaTheme="minorHAnsi" w:hAnsi="Times New Roman"/>
                  <w:color w:val="161718" w:themeColor="text1"/>
                  <w:sz w:val="24"/>
                  <w:szCs w:val="24"/>
                </w:rPr>
                <w:t xml:space="preserve">features_list = ['poi','fraction_from_poi_email', 'fraction_to_poi_email', </w:t>
              </w:r>
              <w:del w:id="941" w:author="Windows User" w:date="2018-02-05T20:21:00Z">
                <w:r w:rsidRPr="005F580A" w:rsidDel="00FF507A">
                  <w:rPr>
                    <w:rFonts w:ascii="Times New Roman" w:eastAsiaTheme="minorHAnsi" w:hAnsi="Times New Roman"/>
                    <w:color w:val="161718" w:themeColor="text1"/>
                    <w:sz w:val="24"/>
                    <w:szCs w:val="24"/>
                  </w:rPr>
                  <w:delText xml:space="preserve"> 'shared_receipt_with_poi',</w:delText>
                </w:r>
              </w:del>
              <w:r w:rsidRPr="005F580A">
                <w:rPr>
                  <w:rFonts w:ascii="Times New Roman" w:eastAsiaTheme="minorHAnsi" w:hAnsi="Times New Roman"/>
                  <w:color w:val="161718" w:themeColor="text1"/>
                  <w:sz w:val="24"/>
                  <w:szCs w:val="24"/>
                </w:rPr>
                <w:t>'salary', 'bonus']</w:t>
              </w:r>
              <w:r w:rsidRPr="005F580A">
                <w:rPr>
                  <w:rStyle w:val="FootnoteReference"/>
                  <w:rFonts w:ascii="Times New Roman" w:eastAsiaTheme="minorHAnsi" w:hAnsi="Times New Roman"/>
                  <w:color w:val="161718" w:themeColor="text1"/>
                  <w:sz w:val="24"/>
                  <w:szCs w:val="24"/>
                </w:rPr>
                <w:t xml:space="preserve"> </w:t>
              </w:r>
              <w:r w:rsidRPr="005F580A">
                <w:rPr>
                  <w:rStyle w:val="FootnoteReference"/>
                  <w:rFonts w:ascii="Times New Roman" w:eastAsiaTheme="minorHAnsi" w:hAnsi="Times New Roman"/>
                  <w:color w:val="161718" w:themeColor="text1"/>
                  <w:sz w:val="24"/>
                  <w:szCs w:val="24"/>
                </w:rPr>
                <w:footnoteReference w:id="10"/>
              </w:r>
            </w:ins>
          </w:p>
          <w:p w:rsidR="00267BE6" w:rsidRPr="005F580A" w:rsidRDefault="00267BE6" w:rsidP="00C92841">
            <w:pPr>
              <w:pStyle w:val="NoSpacing"/>
              <w:spacing w:line="276" w:lineRule="auto"/>
              <w:rPr>
                <w:ins w:id="944" w:author="User" w:date="2018-02-05T13:44:00Z"/>
                <w:rFonts w:ascii="Times New Roman" w:eastAsiaTheme="minorHAnsi" w:hAnsi="Times New Roman"/>
                <w:color w:val="161718" w:themeColor="text1"/>
                <w:sz w:val="24"/>
                <w:szCs w:val="24"/>
              </w:rPr>
            </w:pPr>
          </w:p>
        </w:tc>
      </w:tr>
    </w:tbl>
    <w:p w:rsidR="00267BE6" w:rsidRPr="005F580A" w:rsidRDefault="00267BE6" w:rsidP="00267BE6">
      <w:pPr>
        <w:rPr>
          <w:ins w:id="945" w:author="User" w:date="2018-02-05T13:44:00Z"/>
          <w:rFonts w:ascii="Times New Roman" w:eastAsiaTheme="minorHAnsi" w:hAnsi="Times New Roman" w:cs="Times New Roman"/>
          <w:color w:val="161718" w:themeColor="text1"/>
          <w:sz w:val="24"/>
          <w:szCs w:val="24"/>
          <w:rPrChange w:id="946" w:author="Windows User" w:date="2018-02-05T21:55:00Z">
            <w:rPr>
              <w:ins w:id="947" w:author="User" w:date="2018-02-05T13:44:00Z"/>
              <w:rFonts w:eastAsiaTheme="minorHAnsi"/>
              <w:color w:val="161718" w:themeColor="text1"/>
            </w:rPr>
          </w:rPrChange>
        </w:rPr>
      </w:pPr>
    </w:p>
    <w:p w:rsidR="00391309" w:rsidRPr="005F580A" w:rsidDel="008862FB" w:rsidRDefault="00391309">
      <w:pPr>
        <w:pStyle w:val="Caption"/>
        <w:keepNext/>
        <w:rPr>
          <w:ins w:id="948" w:author="User" w:date="2018-02-05T13:44:00Z"/>
          <w:del w:id="949" w:author="Windows User" w:date="2018-02-05T21:08:00Z"/>
          <w:rFonts w:ascii="Times New Roman" w:hAnsi="Times New Roman" w:cs="Times New Roman"/>
          <w:color w:val="161718" w:themeColor="text1"/>
          <w:sz w:val="24"/>
          <w:szCs w:val="24"/>
          <w:rPrChange w:id="950" w:author="Windows User" w:date="2018-02-05T21:55:00Z">
            <w:rPr>
              <w:ins w:id="951" w:author="User" w:date="2018-02-05T13:44:00Z"/>
              <w:del w:id="952" w:author="Windows User" w:date="2018-02-05T21:08:00Z"/>
            </w:rPr>
          </w:rPrChange>
        </w:rPr>
        <w:pPrChange w:id="953" w:author="User" w:date="2018-02-05T13:44:00Z">
          <w:pPr/>
        </w:pPrChange>
      </w:pPr>
      <w:moveFromRangeStart w:id="954" w:author="Windows User" w:date="2018-02-05T18:47:00Z" w:name="move505619805"/>
      <w:moveFrom w:id="955" w:author="Windows User" w:date="2018-02-05T18:47:00Z">
        <w:ins w:id="956" w:author="User" w:date="2018-02-05T13:44:00Z">
          <w:del w:id="957" w:author="Windows User" w:date="2018-02-05T21:08:00Z">
            <w:r w:rsidRPr="005F580A" w:rsidDel="008862FB">
              <w:rPr>
                <w:rFonts w:ascii="Times New Roman" w:hAnsi="Times New Roman" w:cs="Times New Roman"/>
                <w:color w:val="161718" w:themeColor="text1"/>
                <w:sz w:val="24"/>
                <w:szCs w:val="24"/>
                <w:rPrChange w:id="958" w:author="Windows User" w:date="2018-02-05T21:55:00Z">
                  <w:rPr/>
                </w:rPrChange>
              </w:rPr>
              <w:delText xml:space="preserve">Table </w:delText>
            </w:r>
            <w:r w:rsidRPr="005F580A" w:rsidDel="008862FB">
              <w:rPr>
                <w:rFonts w:ascii="Times New Roman" w:hAnsi="Times New Roman" w:cs="Times New Roman"/>
                <w:color w:val="161718" w:themeColor="text1"/>
                <w:sz w:val="24"/>
                <w:szCs w:val="24"/>
                <w:rPrChange w:id="959" w:author="Windows User" w:date="2018-02-05T21:55:00Z">
                  <w:rPr/>
                </w:rPrChange>
              </w:rPr>
              <w:fldChar w:fldCharType="begin"/>
            </w:r>
            <w:r w:rsidRPr="005F580A" w:rsidDel="008862FB">
              <w:rPr>
                <w:rFonts w:ascii="Times New Roman" w:hAnsi="Times New Roman" w:cs="Times New Roman"/>
                <w:color w:val="161718" w:themeColor="text1"/>
                <w:sz w:val="24"/>
                <w:szCs w:val="24"/>
                <w:rPrChange w:id="960" w:author="Windows User" w:date="2018-02-05T21:55:00Z">
                  <w:rPr/>
                </w:rPrChange>
              </w:rPr>
              <w:delInstrText xml:space="preserve"> SEQ Table \* ARABIC </w:delInstrText>
            </w:r>
          </w:del>
        </w:ins>
        <w:del w:id="961" w:author="Windows User" w:date="2018-02-05T21:08:00Z">
          <w:r w:rsidRPr="005F580A" w:rsidDel="008862FB">
            <w:rPr>
              <w:rFonts w:ascii="Times New Roman" w:hAnsi="Times New Roman" w:cs="Times New Roman"/>
              <w:color w:val="161718" w:themeColor="text1"/>
              <w:sz w:val="24"/>
              <w:szCs w:val="24"/>
              <w:rPrChange w:id="962" w:author="Windows User" w:date="2018-02-05T21:55:00Z">
                <w:rPr/>
              </w:rPrChange>
            </w:rPr>
            <w:fldChar w:fldCharType="separate"/>
          </w:r>
        </w:del>
        <w:ins w:id="963" w:author="User" w:date="2018-02-05T13:44:00Z">
          <w:del w:id="964" w:author="Windows User" w:date="2018-02-05T21:08:00Z">
            <w:r w:rsidRPr="005F580A" w:rsidDel="008862FB">
              <w:rPr>
                <w:rFonts w:ascii="Times New Roman" w:hAnsi="Times New Roman" w:cs="Times New Roman"/>
                <w:noProof/>
                <w:color w:val="161718" w:themeColor="text1"/>
                <w:sz w:val="24"/>
                <w:szCs w:val="24"/>
                <w:rPrChange w:id="965" w:author="Windows User" w:date="2018-02-05T21:55:00Z">
                  <w:rPr>
                    <w:noProof/>
                  </w:rPr>
                </w:rPrChange>
              </w:rPr>
              <w:delText>3</w:delText>
            </w:r>
            <w:r w:rsidRPr="005F580A" w:rsidDel="008862FB">
              <w:rPr>
                <w:rFonts w:ascii="Times New Roman" w:hAnsi="Times New Roman" w:cs="Times New Roman"/>
                <w:color w:val="161718" w:themeColor="text1"/>
                <w:sz w:val="24"/>
                <w:szCs w:val="24"/>
                <w:rPrChange w:id="966" w:author="Windows User" w:date="2018-02-05T21:55:00Z">
                  <w:rPr/>
                </w:rPrChange>
              </w:rPr>
              <w:fldChar w:fldCharType="end"/>
            </w:r>
            <w:r w:rsidRPr="005F580A" w:rsidDel="008862FB">
              <w:rPr>
                <w:rFonts w:ascii="Times New Roman" w:hAnsi="Times New Roman" w:cs="Times New Roman"/>
                <w:color w:val="161718" w:themeColor="text1"/>
                <w:sz w:val="24"/>
                <w:szCs w:val="24"/>
                <w:rPrChange w:id="967" w:author="Windows User" w:date="2018-02-05T21:55:00Z">
                  <w:rPr/>
                </w:rPrChange>
              </w:rPr>
              <w:delText>: Importance of the selected features</w:delText>
            </w:r>
          </w:del>
        </w:ins>
      </w:moveFrom>
    </w:p>
    <w:tbl>
      <w:tblPr>
        <w:tblStyle w:val="TableGrid"/>
        <w:tblW w:w="0" w:type="auto"/>
        <w:tblLook w:val="04A0" w:firstRow="1" w:lastRow="0" w:firstColumn="1" w:lastColumn="0" w:noHBand="0" w:noVBand="1"/>
      </w:tblPr>
      <w:tblGrid>
        <w:gridCol w:w="10152"/>
      </w:tblGrid>
      <w:tr w:rsidR="008862FB" w:rsidRPr="005F580A" w:rsidDel="008862FB" w:rsidTr="00C92841">
        <w:trPr>
          <w:ins w:id="968" w:author="User" w:date="2018-02-05T13:44:00Z"/>
          <w:del w:id="969" w:author="Windows User" w:date="2018-02-05T21:08:00Z"/>
        </w:trPr>
        <w:tc>
          <w:tcPr>
            <w:tcW w:w="10152" w:type="dxa"/>
          </w:tcPr>
          <w:p w:rsidR="00267BE6" w:rsidRPr="005F580A" w:rsidDel="008862FB" w:rsidRDefault="00267BE6" w:rsidP="00C92841">
            <w:pPr>
              <w:rPr>
                <w:ins w:id="970" w:author="User" w:date="2018-02-05T13:44:00Z"/>
                <w:del w:id="971" w:author="Windows User" w:date="2018-02-05T21:08:00Z"/>
                <w:rFonts w:ascii="Times New Roman" w:eastAsiaTheme="minorHAnsi" w:hAnsi="Times New Roman" w:cs="Times New Roman"/>
                <w:color w:val="161718" w:themeColor="text1"/>
                <w:sz w:val="24"/>
                <w:szCs w:val="24"/>
                <w:highlight w:val="yellow"/>
                <w:rPrChange w:id="972" w:author="Windows User" w:date="2018-02-05T21:55:00Z">
                  <w:rPr>
                    <w:ins w:id="973" w:author="User" w:date="2018-02-05T13:44:00Z"/>
                    <w:del w:id="974" w:author="Windows User" w:date="2018-02-05T21:08:00Z"/>
                    <w:rFonts w:eastAsiaTheme="minorHAnsi"/>
                    <w:color w:val="161718" w:themeColor="text1"/>
                  </w:rPr>
                </w:rPrChange>
              </w:rPr>
            </w:pPr>
            <w:moveFrom w:id="975" w:author="Windows User" w:date="2018-02-05T18:47:00Z">
              <w:ins w:id="976" w:author="User" w:date="2018-02-05T13:44:00Z">
                <w:del w:id="977" w:author="Windows User" w:date="2018-02-05T21:08:00Z">
                  <w:r w:rsidRPr="005F580A" w:rsidDel="008862FB">
                    <w:rPr>
                      <w:rFonts w:ascii="Times New Roman" w:eastAsiaTheme="minorHAnsi" w:hAnsi="Times New Roman" w:cs="Times New Roman"/>
                      <w:color w:val="161718" w:themeColor="text1"/>
                      <w:sz w:val="24"/>
                      <w:szCs w:val="24"/>
                      <w:highlight w:val="yellow"/>
                      <w:rPrChange w:id="978" w:author="Windows User" w:date="2018-02-05T21:55:00Z">
                        <w:rPr>
                          <w:rFonts w:eastAsiaTheme="minorHAnsi"/>
                          <w:color w:val="161718" w:themeColor="text1"/>
                        </w:rPr>
                      </w:rPrChange>
                    </w:rPr>
                    <w:delText>Feature ranking:</w:delText>
                  </w:r>
                </w:del>
              </w:ins>
            </w:moveFrom>
          </w:p>
          <w:p w:rsidR="00267BE6" w:rsidRPr="005F580A" w:rsidDel="008862FB" w:rsidRDefault="00267BE6" w:rsidP="00C92841">
            <w:pPr>
              <w:rPr>
                <w:ins w:id="979" w:author="User" w:date="2018-02-05T13:44:00Z"/>
                <w:del w:id="980" w:author="Windows User" w:date="2018-02-05T21:08:00Z"/>
                <w:rFonts w:ascii="Times New Roman" w:eastAsiaTheme="minorHAnsi" w:hAnsi="Times New Roman" w:cs="Times New Roman"/>
                <w:color w:val="161718" w:themeColor="text1"/>
                <w:sz w:val="24"/>
                <w:szCs w:val="24"/>
                <w:highlight w:val="yellow"/>
                <w:rPrChange w:id="981" w:author="Windows User" w:date="2018-02-05T21:55:00Z">
                  <w:rPr>
                    <w:ins w:id="982" w:author="User" w:date="2018-02-05T13:44:00Z"/>
                    <w:del w:id="983" w:author="Windows User" w:date="2018-02-05T21:08:00Z"/>
                    <w:rFonts w:eastAsiaTheme="minorHAnsi"/>
                    <w:color w:val="161718" w:themeColor="text1"/>
                  </w:rPr>
                </w:rPrChange>
              </w:rPr>
            </w:pPr>
            <w:moveFrom w:id="984" w:author="Windows User" w:date="2018-02-05T18:47:00Z">
              <w:ins w:id="985" w:author="User" w:date="2018-02-05T13:44:00Z">
                <w:del w:id="986" w:author="Windows User" w:date="2018-02-05T21:08:00Z">
                  <w:r w:rsidRPr="005F580A" w:rsidDel="008862FB">
                    <w:rPr>
                      <w:rFonts w:ascii="Times New Roman" w:eastAsiaTheme="minorHAnsi" w:hAnsi="Times New Roman" w:cs="Times New Roman"/>
                      <w:color w:val="161718" w:themeColor="text1"/>
                      <w:sz w:val="24"/>
                      <w:szCs w:val="24"/>
                      <w:highlight w:val="yellow"/>
                      <w:rPrChange w:id="987" w:author="Windows User" w:date="2018-02-05T21:55:00Z">
                        <w:rPr>
                          <w:rFonts w:eastAsiaTheme="minorHAnsi"/>
                          <w:color w:val="161718" w:themeColor="text1"/>
                        </w:rPr>
                      </w:rPrChange>
                    </w:rPr>
                    <w:delText>1. feature 1 (0.295902)</w:delText>
                  </w:r>
                </w:del>
              </w:ins>
            </w:moveFrom>
          </w:p>
          <w:p w:rsidR="00267BE6" w:rsidRPr="005F580A" w:rsidDel="008862FB" w:rsidRDefault="00267BE6" w:rsidP="00C92841">
            <w:pPr>
              <w:rPr>
                <w:ins w:id="988" w:author="User" w:date="2018-02-05T13:44:00Z"/>
                <w:del w:id="989" w:author="Windows User" w:date="2018-02-05T21:08:00Z"/>
                <w:rFonts w:ascii="Times New Roman" w:eastAsiaTheme="minorHAnsi" w:hAnsi="Times New Roman" w:cs="Times New Roman"/>
                <w:color w:val="161718" w:themeColor="text1"/>
                <w:sz w:val="24"/>
                <w:szCs w:val="24"/>
                <w:highlight w:val="yellow"/>
                <w:rPrChange w:id="990" w:author="Windows User" w:date="2018-02-05T21:55:00Z">
                  <w:rPr>
                    <w:ins w:id="991" w:author="User" w:date="2018-02-05T13:44:00Z"/>
                    <w:del w:id="992" w:author="Windows User" w:date="2018-02-05T21:08:00Z"/>
                    <w:rFonts w:eastAsiaTheme="minorHAnsi"/>
                    <w:color w:val="161718" w:themeColor="text1"/>
                  </w:rPr>
                </w:rPrChange>
              </w:rPr>
            </w:pPr>
            <w:moveFrom w:id="993" w:author="Windows User" w:date="2018-02-05T18:47:00Z">
              <w:ins w:id="994" w:author="User" w:date="2018-02-05T13:44:00Z">
                <w:del w:id="995" w:author="Windows User" w:date="2018-02-05T21:08:00Z">
                  <w:r w:rsidRPr="005F580A" w:rsidDel="008862FB">
                    <w:rPr>
                      <w:rFonts w:ascii="Times New Roman" w:eastAsiaTheme="minorHAnsi" w:hAnsi="Times New Roman" w:cs="Times New Roman"/>
                      <w:color w:val="161718" w:themeColor="text1"/>
                      <w:sz w:val="24"/>
                      <w:szCs w:val="24"/>
                      <w:highlight w:val="yellow"/>
                      <w:rPrChange w:id="996" w:author="Windows User" w:date="2018-02-05T21:55:00Z">
                        <w:rPr>
                          <w:rFonts w:eastAsiaTheme="minorHAnsi"/>
                          <w:color w:val="161718" w:themeColor="text1"/>
                        </w:rPr>
                      </w:rPrChange>
                    </w:rPr>
                    <w:delText>2. feature 2 (0.208351)</w:delText>
                  </w:r>
                </w:del>
              </w:ins>
            </w:moveFrom>
          </w:p>
          <w:p w:rsidR="00267BE6" w:rsidRPr="005F580A" w:rsidDel="008862FB" w:rsidRDefault="00267BE6" w:rsidP="00C92841">
            <w:pPr>
              <w:rPr>
                <w:ins w:id="997" w:author="User" w:date="2018-02-05T13:44:00Z"/>
                <w:del w:id="998" w:author="Windows User" w:date="2018-02-05T21:08:00Z"/>
                <w:rFonts w:ascii="Times New Roman" w:eastAsiaTheme="minorHAnsi" w:hAnsi="Times New Roman" w:cs="Times New Roman"/>
                <w:color w:val="161718" w:themeColor="text1"/>
                <w:sz w:val="24"/>
                <w:szCs w:val="24"/>
                <w:highlight w:val="yellow"/>
                <w:rPrChange w:id="999" w:author="Windows User" w:date="2018-02-05T21:55:00Z">
                  <w:rPr>
                    <w:ins w:id="1000" w:author="User" w:date="2018-02-05T13:44:00Z"/>
                    <w:del w:id="1001" w:author="Windows User" w:date="2018-02-05T21:08:00Z"/>
                    <w:rFonts w:eastAsiaTheme="minorHAnsi"/>
                    <w:color w:val="161718" w:themeColor="text1"/>
                  </w:rPr>
                </w:rPrChange>
              </w:rPr>
            </w:pPr>
            <w:moveFrom w:id="1002" w:author="Windows User" w:date="2018-02-05T18:47:00Z">
              <w:ins w:id="1003" w:author="User" w:date="2018-02-05T13:44:00Z">
                <w:del w:id="1004" w:author="Windows User" w:date="2018-02-05T21:08:00Z">
                  <w:r w:rsidRPr="005F580A" w:rsidDel="008862FB">
                    <w:rPr>
                      <w:rFonts w:ascii="Times New Roman" w:eastAsiaTheme="minorHAnsi" w:hAnsi="Times New Roman" w:cs="Times New Roman"/>
                      <w:color w:val="161718" w:themeColor="text1"/>
                      <w:sz w:val="24"/>
                      <w:szCs w:val="24"/>
                      <w:highlight w:val="yellow"/>
                      <w:rPrChange w:id="1005" w:author="Windows User" w:date="2018-02-05T21:55:00Z">
                        <w:rPr>
                          <w:rFonts w:eastAsiaTheme="minorHAnsi"/>
                          <w:color w:val="161718" w:themeColor="text1"/>
                        </w:rPr>
                      </w:rPrChange>
                    </w:rPr>
                    <w:delText>3. feature 0 (0.177632)</w:delText>
                  </w:r>
                </w:del>
              </w:ins>
            </w:moveFrom>
          </w:p>
          <w:p w:rsidR="00267BE6" w:rsidRPr="005F580A" w:rsidDel="008862FB" w:rsidRDefault="00267BE6" w:rsidP="00C92841">
            <w:pPr>
              <w:rPr>
                <w:ins w:id="1006" w:author="User" w:date="2018-02-05T13:44:00Z"/>
                <w:del w:id="1007" w:author="Windows User" w:date="2018-02-05T21:08:00Z"/>
                <w:rFonts w:ascii="Times New Roman" w:eastAsiaTheme="minorHAnsi" w:hAnsi="Times New Roman" w:cs="Times New Roman"/>
                <w:color w:val="161718" w:themeColor="text1"/>
                <w:sz w:val="24"/>
                <w:szCs w:val="24"/>
                <w:highlight w:val="yellow"/>
                <w:rPrChange w:id="1008" w:author="Windows User" w:date="2018-02-05T21:55:00Z">
                  <w:rPr>
                    <w:ins w:id="1009" w:author="User" w:date="2018-02-05T13:44:00Z"/>
                    <w:del w:id="1010" w:author="Windows User" w:date="2018-02-05T21:08:00Z"/>
                    <w:rFonts w:eastAsiaTheme="minorHAnsi"/>
                    <w:color w:val="161718" w:themeColor="text1"/>
                  </w:rPr>
                </w:rPrChange>
              </w:rPr>
            </w:pPr>
            <w:moveFrom w:id="1011" w:author="Windows User" w:date="2018-02-05T18:47:00Z">
              <w:ins w:id="1012" w:author="User" w:date="2018-02-05T13:44:00Z">
                <w:del w:id="1013" w:author="Windows User" w:date="2018-02-05T21:08:00Z">
                  <w:r w:rsidRPr="005F580A" w:rsidDel="008862FB">
                    <w:rPr>
                      <w:rFonts w:ascii="Times New Roman" w:eastAsiaTheme="minorHAnsi" w:hAnsi="Times New Roman" w:cs="Times New Roman"/>
                      <w:color w:val="161718" w:themeColor="text1"/>
                      <w:sz w:val="24"/>
                      <w:szCs w:val="24"/>
                      <w:highlight w:val="yellow"/>
                      <w:rPrChange w:id="1014" w:author="Windows User" w:date="2018-02-05T21:55:00Z">
                        <w:rPr>
                          <w:rFonts w:eastAsiaTheme="minorHAnsi"/>
                          <w:color w:val="161718" w:themeColor="text1"/>
                        </w:rPr>
                      </w:rPrChange>
                    </w:rPr>
                    <w:delText>4. feature 3 (0.047121)</w:delText>
                  </w:r>
                </w:del>
              </w:ins>
            </w:moveFrom>
          </w:p>
          <w:p w:rsidR="00267BE6" w:rsidRPr="005F580A" w:rsidDel="008862FB" w:rsidRDefault="00267BE6" w:rsidP="00C92841">
            <w:pPr>
              <w:rPr>
                <w:ins w:id="1015" w:author="User" w:date="2018-02-05T13:44:00Z"/>
                <w:del w:id="1016" w:author="Windows User" w:date="2018-02-05T21:08:00Z"/>
                <w:rFonts w:ascii="Times New Roman" w:eastAsiaTheme="minorHAnsi" w:hAnsi="Times New Roman" w:cs="Times New Roman"/>
                <w:color w:val="161718" w:themeColor="text1"/>
                <w:sz w:val="24"/>
                <w:szCs w:val="24"/>
                <w:highlight w:val="yellow"/>
                <w:rPrChange w:id="1017" w:author="Windows User" w:date="2018-02-05T21:55:00Z">
                  <w:rPr>
                    <w:ins w:id="1018" w:author="User" w:date="2018-02-05T13:44:00Z"/>
                    <w:del w:id="1019" w:author="Windows User" w:date="2018-02-05T21:08:00Z"/>
                    <w:rFonts w:eastAsiaTheme="minorHAnsi"/>
                    <w:color w:val="161718" w:themeColor="text1"/>
                  </w:rPr>
                </w:rPrChange>
              </w:rPr>
            </w:pPr>
            <w:moveFrom w:id="1020" w:author="Windows User" w:date="2018-02-05T18:47:00Z">
              <w:ins w:id="1021" w:author="User" w:date="2018-02-05T13:44:00Z">
                <w:del w:id="1022" w:author="Windows User" w:date="2018-02-05T21:08:00Z">
                  <w:r w:rsidRPr="005F580A" w:rsidDel="008862FB">
                    <w:rPr>
                      <w:rFonts w:ascii="Times New Roman" w:eastAsiaTheme="minorHAnsi" w:hAnsi="Times New Roman" w:cs="Times New Roman"/>
                      <w:color w:val="161718" w:themeColor="text1"/>
                      <w:sz w:val="24"/>
                      <w:szCs w:val="24"/>
                      <w:highlight w:val="yellow"/>
                      <w:rPrChange w:id="1023" w:author="Windows User" w:date="2018-02-05T21:55:00Z">
                        <w:rPr>
                          <w:rFonts w:eastAsiaTheme="minorHAnsi"/>
                          <w:color w:val="161718" w:themeColor="text1"/>
                        </w:rPr>
                      </w:rPrChange>
                    </w:rPr>
                    <w:delText>5. feature 6 (0.046303)</w:delText>
                  </w:r>
                </w:del>
              </w:ins>
            </w:moveFrom>
          </w:p>
          <w:p w:rsidR="00267BE6" w:rsidRPr="005F580A" w:rsidDel="008862FB" w:rsidRDefault="00267BE6" w:rsidP="00C92841">
            <w:pPr>
              <w:rPr>
                <w:ins w:id="1024" w:author="User" w:date="2018-02-05T13:44:00Z"/>
                <w:del w:id="1025" w:author="Windows User" w:date="2018-02-05T21:08:00Z"/>
                <w:rFonts w:ascii="Times New Roman" w:eastAsiaTheme="minorHAnsi" w:hAnsi="Times New Roman" w:cs="Times New Roman"/>
                <w:color w:val="161718" w:themeColor="text1"/>
                <w:sz w:val="24"/>
                <w:szCs w:val="24"/>
                <w:highlight w:val="yellow"/>
                <w:rPrChange w:id="1026" w:author="Windows User" w:date="2018-02-05T21:55:00Z">
                  <w:rPr>
                    <w:ins w:id="1027" w:author="User" w:date="2018-02-05T13:44:00Z"/>
                    <w:del w:id="1028" w:author="Windows User" w:date="2018-02-05T21:08:00Z"/>
                    <w:rFonts w:eastAsiaTheme="minorHAnsi"/>
                    <w:color w:val="161718" w:themeColor="text1"/>
                  </w:rPr>
                </w:rPrChange>
              </w:rPr>
            </w:pPr>
            <w:moveFrom w:id="1029" w:author="Windows User" w:date="2018-02-05T18:47:00Z">
              <w:ins w:id="1030" w:author="User" w:date="2018-02-05T13:44:00Z">
                <w:del w:id="1031" w:author="Windows User" w:date="2018-02-05T21:08:00Z">
                  <w:r w:rsidRPr="005F580A" w:rsidDel="008862FB">
                    <w:rPr>
                      <w:rFonts w:ascii="Times New Roman" w:eastAsiaTheme="minorHAnsi" w:hAnsi="Times New Roman" w:cs="Times New Roman"/>
                      <w:color w:val="161718" w:themeColor="text1"/>
                      <w:sz w:val="24"/>
                      <w:szCs w:val="24"/>
                      <w:highlight w:val="yellow"/>
                      <w:rPrChange w:id="1032" w:author="Windows User" w:date="2018-02-05T21:55:00Z">
                        <w:rPr>
                          <w:rFonts w:eastAsiaTheme="minorHAnsi"/>
                          <w:color w:val="161718" w:themeColor="text1"/>
                        </w:rPr>
                      </w:rPrChange>
                    </w:rPr>
                    <w:delText>6. feature 8 (0.046013)</w:delText>
                  </w:r>
                </w:del>
              </w:ins>
            </w:moveFrom>
          </w:p>
          <w:p w:rsidR="00267BE6" w:rsidRPr="005F580A" w:rsidDel="008862FB" w:rsidRDefault="00267BE6" w:rsidP="00C92841">
            <w:pPr>
              <w:rPr>
                <w:ins w:id="1033" w:author="User" w:date="2018-02-05T13:44:00Z"/>
                <w:del w:id="1034" w:author="Windows User" w:date="2018-02-05T21:08:00Z"/>
                <w:rFonts w:ascii="Times New Roman" w:eastAsiaTheme="minorHAnsi" w:hAnsi="Times New Roman" w:cs="Times New Roman"/>
                <w:color w:val="161718" w:themeColor="text1"/>
                <w:sz w:val="24"/>
                <w:szCs w:val="24"/>
                <w:highlight w:val="yellow"/>
                <w:rPrChange w:id="1035" w:author="Windows User" w:date="2018-02-05T21:55:00Z">
                  <w:rPr>
                    <w:ins w:id="1036" w:author="User" w:date="2018-02-05T13:44:00Z"/>
                    <w:del w:id="1037" w:author="Windows User" w:date="2018-02-05T21:08:00Z"/>
                    <w:rFonts w:eastAsiaTheme="minorHAnsi"/>
                    <w:color w:val="161718" w:themeColor="text1"/>
                  </w:rPr>
                </w:rPrChange>
              </w:rPr>
            </w:pPr>
            <w:moveFrom w:id="1038" w:author="Windows User" w:date="2018-02-05T18:47:00Z">
              <w:ins w:id="1039" w:author="User" w:date="2018-02-05T13:44:00Z">
                <w:del w:id="1040" w:author="Windows User" w:date="2018-02-05T21:08:00Z">
                  <w:r w:rsidRPr="005F580A" w:rsidDel="008862FB">
                    <w:rPr>
                      <w:rFonts w:ascii="Times New Roman" w:eastAsiaTheme="minorHAnsi" w:hAnsi="Times New Roman" w:cs="Times New Roman"/>
                      <w:color w:val="161718" w:themeColor="text1"/>
                      <w:sz w:val="24"/>
                      <w:szCs w:val="24"/>
                      <w:highlight w:val="yellow"/>
                      <w:rPrChange w:id="1041" w:author="Windows User" w:date="2018-02-05T21:55:00Z">
                        <w:rPr>
                          <w:rFonts w:eastAsiaTheme="minorHAnsi"/>
                          <w:color w:val="161718" w:themeColor="text1"/>
                        </w:rPr>
                      </w:rPrChange>
                    </w:rPr>
                    <w:delText>7. feature 7 (0.045575)</w:delText>
                  </w:r>
                </w:del>
              </w:ins>
            </w:moveFrom>
          </w:p>
          <w:p w:rsidR="00267BE6" w:rsidRPr="005F580A" w:rsidDel="008862FB" w:rsidRDefault="00267BE6" w:rsidP="00C92841">
            <w:pPr>
              <w:rPr>
                <w:ins w:id="1042" w:author="User" w:date="2018-02-05T13:44:00Z"/>
                <w:del w:id="1043" w:author="Windows User" w:date="2018-02-05T21:08:00Z"/>
                <w:rFonts w:ascii="Times New Roman" w:eastAsiaTheme="minorHAnsi" w:hAnsi="Times New Roman" w:cs="Times New Roman"/>
                <w:color w:val="161718" w:themeColor="text1"/>
                <w:sz w:val="24"/>
                <w:szCs w:val="24"/>
                <w:highlight w:val="yellow"/>
                <w:rPrChange w:id="1044" w:author="Windows User" w:date="2018-02-05T21:55:00Z">
                  <w:rPr>
                    <w:ins w:id="1045" w:author="User" w:date="2018-02-05T13:44:00Z"/>
                    <w:del w:id="1046" w:author="Windows User" w:date="2018-02-05T21:08:00Z"/>
                    <w:rFonts w:eastAsiaTheme="minorHAnsi"/>
                    <w:color w:val="161718" w:themeColor="text1"/>
                  </w:rPr>
                </w:rPrChange>
              </w:rPr>
            </w:pPr>
            <w:moveFrom w:id="1047" w:author="Windows User" w:date="2018-02-05T18:47:00Z">
              <w:ins w:id="1048" w:author="User" w:date="2018-02-05T13:44:00Z">
                <w:del w:id="1049" w:author="Windows User" w:date="2018-02-05T21:08:00Z">
                  <w:r w:rsidRPr="005F580A" w:rsidDel="008862FB">
                    <w:rPr>
                      <w:rFonts w:ascii="Times New Roman" w:eastAsiaTheme="minorHAnsi" w:hAnsi="Times New Roman" w:cs="Times New Roman"/>
                      <w:color w:val="161718" w:themeColor="text1"/>
                      <w:sz w:val="24"/>
                      <w:szCs w:val="24"/>
                      <w:highlight w:val="yellow"/>
                      <w:rPrChange w:id="1050" w:author="Windows User" w:date="2018-02-05T21:55:00Z">
                        <w:rPr>
                          <w:rFonts w:eastAsiaTheme="minorHAnsi"/>
                          <w:color w:val="161718" w:themeColor="text1"/>
                        </w:rPr>
                      </w:rPrChange>
                    </w:rPr>
                    <w:delText>8. feature 4 (0.044614)</w:delText>
                  </w:r>
                </w:del>
              </w:ins>
            </w:moveFrom>
          </w:p>
          <w:p w:rsidR="00267BE6" w:rsidRPr="005F580A" w:rsidDel="008862FB" w:rsidRDefault="00267BE6" w:rsidP="00C92841">
            <w:pPr>
              <w:rPr>
                <w:ins w:id="1051" w:author="User" w:date="2018-02-05T13:44:00Z"/>
                <w:del w:id="1052" w:author="Windows User" w:date="2018-02-05T21:08:00Z"/>
                <w:rFonts w:ascii="Times New Roman" w:eastAsiaTheme="minorHAnsi" w:hAnsi="Times New Roman" w:cs="Times New Roman"/>
                <w:color w:val="161718" w:themeColor="text1"/>
                <w:sz w:val="24"/>
                <w:szCs w:val="24"/>
                <w:highlight w:val="yellow"/>
                <w:rPrChange w:id="1053" w:author="Windows User" w:date="2018-02-05T21:55:00Z">
                  <w:rPr>
                    <w:ins w:id="1054" w:author="User" w:date="2018-02-05T13:44:00Z"/>
                    <w:del w:id="1055" w:author="Windows User" w:date="2018-02-05T21:08:00Z"/>
                    <w:rFonts w:eastAsiaTheme="minorHAnsi"/>
                    <w:color w:val="161718" w:themeColor="text1"/>
                  </w:rPr>
                </w:rPrChange>
              </w:rPr>
            </w:pPr>
            <w:moveFrom w:id="1056" w:author="Windows User" w:date="2018-02-05T18:47:00Z">
              <w:ins w:id="1057" w:author="User" w:date="2018-02-05T13:44:00Z">
                <w:del w:id="1058" w:author="Windows User" w:date="2018-02-05T21:08:00Z">
                  <w:r w:rsidRPr="005F580A" w:rsidDel="008862FB">
                    <w:rPr>
                      <w:rFonts w:ascii="Times New Roman" w:eastAsiaTheme="minorHAnsi" w:hAnsi="Times New Roman" w:cs="Times New Roman"/>
                      <w:color w:val="161718" w:themeColor="text1"/>
                      <w:sz w:val="24"/>
                      <w:szCs w:val="24"/>
                      <w:highlight w:val="yellow"/>
                      <w:rPrChange w:id="1059" w:author="Windows User" w:date="2018-02-05T21:55:00Z">
                        <w:rPr>
                          <w:rFonts w:eastAsiaTheme="minorHAnsi"/>
                          <w:color w:val="161718" w:themeColor="text1"/>
                        </w:rPr>
                      </w:rPrChange>
                    </w:rPr>
                    <w:delText>9. feature 9 (0.044577)</w:delText>
                  </w:r>
                </w:del>
              </w:ins>
            </w:moveFrom>
          </w:p>
          <w:p w:rsidR="00267BE6" w:rsidRPr="005F580A" w:rsidDel="008862FB" w:rsidRDefault="00267BE6" w:rsidP="00C92841">
            <w:pPr>
              <w:rPr>
                <w:ins w:id="1060" w:author="User" w:date="2018-02-05T13:44:00Z"/>
                <w:del w:id="1061" w:author="Windows User" w:date="2018-02-05T21:08:00Z"/>
                <w:rFonts w:ascii="Times New Roman" w:eastAsiaTheme="minorHAnsi" w:hAnsi="Times New Roman" w:cs="Times New Roman"/>
                <w:color w:val="161718" w:themeColor="text1"/>
                <w:sz w:val="24"/>
                <w:szCs w:val="24"/>
                <w:rPrChange w:id="1062" w:author="Windows User" w:date="2018-02-05T21:55:00Z">
                  <w:rPr>
                    <w:ins w:id="1063" w:author="User" w:date="2018-02-05T13:44:00Z"/>
                    <w:del w:id="1064" w:author="Windows User" w:date="2018-02-05T21:08:00Z"/>
                    <w:rFonts w:eastAsiaTheme="minorHAnsi"/>
                    <w:color w:val="161718" w:themeColor="text1"/>
                  </w:rPr>
                </w:rPrChange>
              </w:rPr>
            </w:pPr>
            <w:moveFrom w:id="1065" w:author="Windows User" w:date="2018-02-05T18:47:00Z">
              <w:ins w:id="1066" w:author="User" w:date="2018-02-05T13:44:00Z">
                <w:del w:id="1067" w:author="Windows User" w:date="2018-02-05T21:08:00Z">
                  <w:r w:rsidRPr="005F580A" w:rsidDel="008862FB">
                    <w:rPr>
                      <w:rFonts w:ascii="Times New Roman" w:eastAsiaTheme="minorHAnsi" w:hAnsi="Times New Roman" w:cs="Times New Roman"/>
                      <w:color w:val="161718" w:themeColor="text1"/>
                      <w:sz w:val="24"/>
                      <w:szCs w:val="24"/>
                      <w:highlight w:val="yellow"/>
                      <w:rPrChange w:id="1068" w:author="Windows User" w:date="2018-02-05T21:55:00Z">
                        <w:rPr>
                          <w:rFonts w:eastAsiaTheme="minorHAnsi"/>
                          <w:color w:val="161718" w:themeColor="text1"/>
                        </w:rPr>
                      </w:rPrChange>
                    </w:rPr>
                    <w:delText>10. feature 5 (0.043912)</w:delText>
                  </w:r>
                </w:del>
              </w:ins>
            </w:moveFrom>
          </w:p>
        </w:tc>
      </w:tr>
    </w:tbl>
    <w:p w:rsidR="00267BE6" w:rsidRPr="005F580A" w:rsidDel="008862FB" w:rsidRDefault="00267BE6" w:rsidP="00267BE6">
      <w:pPr>
        <w:rPr>
          <w:ins w:id="1069" w:author="User" w:date="2018-02-05T13:44:00Z"/>
          <w:del w:id="1070" w:author="Windows User" w:date="2018-02-05T21:08:00Z"/>
          <w:rFonts w:ascii="Times New Roman" w:eastAsiaTheme="minorHAnsi" w:hAnsi="Times New Roman" w:cs="Times New Roman"/>
          <w:color w:val="161718" w:themeColor="text1"/>
          <w:sz w:val="24"/>
          <w:szCs w:val="24"/>
          <w:rPrChange w:id="1071" w:author="Windows User" w:date="2018-02-05T21:55:00Z">
            <w:rPr>
              <w:ins w:id="1072" w:author="User" w:date="2018-02-05T13:44:00Z"/>
              <w:del w:id="1073" w:author="Windows User" w:date="2018-02-05T21:08:00Z"/>
              <w:rFonts w:eastAsiaTheme="minorHAnsi"/>
              <w:color w:val="161718" w:themeColor="text1"/>
            </w:rPr>
          </w:rPrChange>
        </w:rPr>
      </w:pPr>
    </w:p>
    <w:moveFromRangeEnd w:id="954"/>
    <w:p w:rsidR="00267BE6" w:rsidRPr="005F580A" w:rsidDel="008862FB" w:rsidRDefault="00267BE6" w:rsidP="00267BE6">
      <w:pPr>
        <w:rPr>
          <w:ins w:id="1074" w:author="User" w:date="2018-02-05T13:44:00Z"/>
          <w:del w:id="1075" w:author="Windows User" w:date="2018-02-05T21:08:00Z"/>
          <w:rFonts w:ascii="Times New Roman" w:eastAsiaTheme="minorHAnsi" w:hAnsi="Times New Roman" w:cs="Times New Roman"/>
          <w:color w:val="161718" w:themeColor="text1"/>
          <w:sz w:val="24"/>
          <w:szCs w:val="24"/>
          <w:rPrChange w:id="1076" w:author="Windows User" w:date="2018-02-05T21:55:00Z">
            <w:rPr>
              <w:ins w:id="1077" w:author="User" w:date="2018-02-05T13:44:00Z"/>
              <w:del w:id="1078" w:author="Windows User" w:date="2018-02-05T21:08:00Z"/>
              <w:rFonts w:eastAsiaTheme="minorHAnsi"/>
              <w:color w:val="161718" w:themeColor="text1"/>
            </w:rPr>
          </w:rPrChange>
        </w:rPr>
      </w:pPr>
    </w:p>
    <w:p w:rsidR="00267BE6" w:rsidRPr="005F580A" w:rsidRDefault="00267BE6" w:rsidP="005502AF">
      <w:pPr>
        <w:pStyle w:val="NoSpacing"/>
        <w:rPr>
          <w:rFonts w:ascii="Times New Roman" w:eastAsiaTheme="minorHAnsi" w:hAnsi="Times New Roman"/>
          <w:color w:val="161718" w:themeColor="text1"/>
          <w:sz w:val="24"/>
          <w:szCs w:val="24"/>
        </w:rPr>
      </w:pPr>
    </w:p>
    <w:p w:rsidR="00500B6D" w:rsidRPr="005F580A" w:rsidRDefault="00125468" w:rsidP="005502AF">
      <w:pPr>
        <w:pStyle w:val="Heading1"/>
        <w:rPr>
          <w:rFonts w:eastAsiaTheme="minorHAnsi"/>
        </w:rPr>
      </w:pPr>
      <w:bookmarkStart w:id="1079" w:name="_Toc505628203"/>
      <w:r w:rsidRPr="005F580A">
        <w:rPr>
          <w:rFonts w:eastAsiaTheme="minorHAnsi"/>
        </w:rPr>
        <w:t>Machine Learning Algorithm</w:t>
      </w:r>
      <w:r w:rsidR="0071289D" w:rsidRPr="005F580A">
        <w:rPr>
          <w:rFonts w:eastAsiaTheme="minorHAnsi"/>
        </w:rPr>
        <w:t>s</w:t>
      </w:r>
      <w:r w:rsidRPr="005F580A">
        <w:rPr>
          <w:rFonts w:eastAsiaTheme="minorHAnsi"/>
        </w:rPr>
        <w:t xml:space="preserve"> to implement</w:t>
      </w:r>
      <w:bookmarkEnd w:id="1079"/>
    </w:p>
    <w:p w:rsidR="009D2D22" w:rsidRPr="005F580A" w:rsidRDefault="009D2D22" w:rsidP="005502AF">
      <w:pPr>
        <w:pStyle w:val="Heading2"/>
        <w:spacing w:line="276" w:lineRule="auto"/>
        <w:rPr>
          <w:rFonts w:eastAsiaTheme="minorHAnsi"/>
          <w:color w:val="161718" w:themeColor="text1"/>
          <w:sz w:val="24"/>
          <w:szCs w:val="24"/>
        </w:rPr>
      </w:pPr>
      <w:bookmarkStart w:id="1080" w:name="_Toc505628204"/>
      <w:r w:rsidRPr="005F580A">
        <w:rPr>
          <w:rFonts w:eastAsiaTheme="minorHAnsi"/>
          <w:color w:val="161718" w:themeColor="text1"/>
          <w:sz w:val="24"/>
          <w:szCs w:val="24"/>
        </w:rPr>
        <w:t>Pick an algorithm</w:t>
      </w:r>
      <w:bookmarkEnd w:id="1080"/>
    </w:p>
    <w:p w:rsidR="00B0299A" w:rsidRPr="005F580A" w:rsidRDefault="003F7ED2" w:rsidP="005502AF">
      <w:pPr>
        <w:pStyle w:val="NoSpacing"/>
        <w:jc w:val="both"/>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 xml:space="preserve">Since the problem at hand is a classification problem, </w:t>
      </w:r>
      <w:r w:rsidR="00650864" w:rsidRPr="005F580A">
        <w:rPr>
          <w:rFonts w:ascii="Times New Roman" w:eastAsiaTheme="minorHAnsi" w:hAnsi="Times New Roman"/>
          <w:color w:val="161718" w:themeColor="text1"/>
          <w:sz w:val="24"/>
          <w:szCs w:val="24"/>
        </w:rPr>
        <w:t xml:space="preserve">regression and clustering algorithms have been rejected. </w:t>
      </w:r>
      <w:r w:rsidR="00B0299A" w:rsidRPr="005F580A">
        <w:rPr>
          <w:rFonts w:ascii="Times New Roman" w:eastAsiaTheme="minorHAnsi" w:hAnsi="Times New Roman"/>
          <w:color w:val="161718" w:themeColor="text1"/>
          <w:sz w:val="24"/>
          <w:szCs w:val="24"/>
        </w:rPr>
        <w:t xml:space="preserve">The </w:t>
      </w:r>
      <w:r w:rsidR="00AF0AA7" w:rsidRPr="005F580A">
        <w:rPr>
          <w:rFonts w:ascii="Times New Roman" w:eastAsiaTheme="minorHAnsi" w:hAnsi="Times New Roman"/>
          <w:color w:val="161718" w:themeColor="text1"/>
          <w:sz w:val="24"/>
          <w:szCs w:val="24"/>
        </w:rPr>
        <w:t>dataset can</w:t>
      </w:r>
      <w:r w:rsidR="00B0299A" w:rsidRPr="005F580A">
        <w:rPr>
          <w:rFonts w:ascii="Times New Roman" w:eastAsiaTheme="minorHAnsi" w:hAnsi="Times New Roman"/>
          <w:color w:val="161718" w:themeColor="text1"/>
          <w:sz w:val="24"/>
          <w:szCs w:val="24"/>
        </w:rPr>
        <w:t xml:space="preserve">not be considered as big data, </w:t>
      </w:r>
      <w:r w:rsidR="00650864" w:rsidRPr="005F580A">
        <w:rPr>
          <w:rFonts w:ascii="Times New Roman" w:eastAsiaTheme="minorHAnsi" w:hAnsi="Times New Roman"/>
          <w:color w:val="161718" w:themeColor="text1"/>
          <w:sz w:val="24"/>
          <w:szCs w:val="24"/>
        </w:rPr>
        <w:t xml:space="preserve">so relevant algorithms are not considered. </w:t>
      </w:r>
      <w:r w:rsidR="002B5DD6" w:rsidRPr="005F580A">
        <w:rPr>
          <w:rStyle w:val="fontstyle01"/>
          <w:rFonts w:ascii="Times New Roman" w:hAnsi="Times New Roman"/>
          <w:color w:val="161718" w:themeColor="text1"/>
        </w:rPr>
        <w:t xml:space="preserve">The goal is to classify individuals as either a POI or non-POI. Since this is a classification problem, </w:t>
      </w:r>
      <w:r w:rsidR="00650864" w:rsidRPr="005F580A">
        <w:rPr>
          <w:rStyle w:val="fontstyle01"/>
          <w:rFonts w:ascii="Times New Roman" w:hAnsi="Times New Roman"/>
          <w:color w:val="161718" w:themeColor="text1"/>
        </w:rPr>
        <w:t xml:space="preserve">decision tree, </w:t>
      </w:r>
      <w:r w:rsidR="001D53A2" w:rsidRPr="005F580A">
        <w:rPr>
          <w:rStyle w:val="fontstyle01"/>
          <w:rFonts w:ascii="Times New Roman" w:hAnsi="Times New Roman"/>
          <w:color w:val="161718" w:themeColor="text1"/>
        </w:rPr>
        <w:t>k nearest neighbor</w:t>
      </w:r>
      <w:r w:rsidR="00FB6F41" w:rsidRPr="005F580A">
        <w:rPr>
          <w:rStyle w:val="fontstyle01"/>
          <w:rFonts w:ascii="Times New Roman" w:hAnsi="Times New Roman"/>
          <w:color w:val="161718" w:themeColor="text1"/>
        </w:rPr>
        <w:t>, support vector classifier,</w:t>
      </w:r>
      <w:r w:rsidR="00650864" w:rsidRPr="005F580A">
        <w:rPr>
          <w:rStyle w:val="fontstyle01"/>
          <w:rFonts w:ascii="Times New Roman" w:hAnsi="Times New Roman"/>
          <w:color w:val="161718" w:themeColor="text1"/>
        </w:rPr>
        <w:t xml:space="preserve"> logistic regression</w:t>
      </w:r>
      <w:r w:rsidR="00FB6F41" w:rsidRPr="005F580A">
        <w:rPr>
          <w:rStyle w:val="fontstyle01"/>
          <w:rFonts w:ascii="Times New Roman" w:hAnsi="Times New Roman"/>
          <w:color w:val="161718" w:themeColor="text1"/>
        </w:rPr>
        <w:t xml:space="preserve"> and adaboost learning algorithms have been implemented to the given dataset. </w:t>
      </w:r>
    </w:p>
    <w:p w:rsidR="002B3D1C" w:rsidRPr="005F580A" w:rsidRDefault="006D2A4E" w:rsidP="005502AF">
      <w:pPr>
        <w:pStyle w:val="NoSpacing"/>
        <w:jc w:val="both"/>
        <w:rPr>
          <w:rFonts w:ascii="Times New Roman" w:hAnsi="Times New Roman"/>
          <w:color w:val="161718" w:themeColor="text1"/>
          <w:sz w:val="24"/>
          <w:szCs w:val="24"/>
        </w:rPr>
      </w:pPr>
      <w:r w:rsidRPr="005F580A">
        <w:rPr>
          <w:rFonts w:ascii="Times New Roman" w:eastAsiaTheme="minorHAnsi" w:hAnsi="Times New Roman"/>
          <w:color w:val="161718" w:themeColor="text1"/>
          <w:sz w:val="24"/>
          <w:szCs w:val="24"/>
        </w:rPr>
        <w:t xml:space="preserve">The precision and recall are tabulated in </w:t>
      </w:r>
      <w:r w:rsidRPr="005F580A">
        <w:rPr>
          <w:rFonts w:ascii="Times New Roman" w:eastAsiaTheme="minorHAnsi" w:hAnsi="Times New Roman"/>
          <w:color w:val="161718" w:themeColor="text1"/>
          <w:sz w:val="24"/>
          <w:szCs w:val="24"/>
          <w:rPrChange w:id="1081" w:author="Windows User" w:date="2018-02-05T21:55:00Z">
            <w:rPr>
              <w:rFonts w:ascii="Times New Roman" w:eastAsiaTheme="minorHAnsi" w:hAnsi="Times New Roman"/>
              <w:color w:val="161718" w:themeColor="text1"/>
              <w:sz w:val="24"/>
              <w:szCs w:val="24"/>
            </w:rPr>
          </w:rPrChange>
        </w:rPr>
        <w:fldChar w:fldCharType="begin"/>
      </w:r>
      <w:r w:rsidRPr="005F580A">
        <w:rPr>
          <w:rFonts w:ascii="Times New Roman" w:eastAsiaTheme="minorHAnsi" w:hAnsi="Times New Roman"/>
          <w:color w:val="161718" w:themeColor="text1"/>
          <w:sz w:val="24"/>
          <w:szCs w:val="24"/>
        </w:rPr>
        <w:instrText xml:space="preserve"> REF _Ref505206707 \h </w:instrText>
      </w:r>
      <w:r w:rsidR="00765BAD" w:rsidRPr="005F580A">
        <w:rPr>
          <w:rFonts w:ascii="Times New Roman" w:eastAsiaTheme="minorHAnsi" w:hAnsi="Times New Roman"/>
          <w:color w:val="161718" w:themeColor="text1"/>
          <w:sz w:val="24"/>
          <w:szCs w:val="24"/>
        </w:rPr>
        <w:instrText xml:space="preserve"> \* MERGEFORMAT </w:instrText>
      </w:r>
      <w:r w:rsidRPr="005F580A">
        <w:rPr>
          <w:rFonts w:ascii="Times New Roman" w:eastAsiaTheme="minorHAnsi" w:hAnsi="Times New Roman"/>
          <w:color w:val="161718" w:themeColor="text1"/>
          <w:sz w:val="24"/>
          <w:szCs w:val="24"/>
          <w:rPrChange w:id="1082" w:author="Windows User" w:date="2018-02-05T21:55:00Z">
            <w:rPr>
              <w:rFonts w:ascii="Times New Roman" w:eastAsiaTheme="minorHAnsi" w:hAnsi="Times New Roman"/>
              <w:color w:val="161718" w:themeColor="text1"/>
              <w:sz w:val="24"/>
              <w:szCs w:val="24"/>
            </w:rPr>
          </w:rPrChange>
        </w:rPr>
      </w:r>
      <w:r w:rsidRPr="005F580A">
        <w:rPr>
          <w:rFonts w:ascii="Times New Roman" w:eastAsiaTheme="minorHAnsi" w:hAnsi="Times New Roman"/>
          <w:color w:val="161718" w:themeColor="text1"/>
          <w:sz w:val="24"/>
          <w:szCs w:val="24"/>
          <w:rPrChange w:id="1083" w:author="Windows User" w:date="2018-02-05T21:55:00Z">
            <w:rPr>
              <w:rFonts w:ascii="Times New Roman" w:eastAsiaTheme="minorHAnsi" w:hAnsi="Times New Roman"/>
              <w:color w:val="161718" w:themeColor="text1"/>
              <w:sz w:val="24"/>
              <w:szCs w:val="24"/>
            </w:rPr>
          </w:rPrChange>
        </w:rPr>
        <w:fldChar w:fldCharType="separate"/>
      </w:r>
      <w:ins w:id="1084" w:author="Windows User" w:date="2018-02-05T21:07:00Z">
        <w:r w:rsidR="008862FB" w:rsidRPr="005F580A">
          <w:rPr>
            <w:rFonts w:ascii="Times New Roman" w:hAnsi="Times New Roman"/>
            <w:color w:val="161718" w:themeColor="text1"/>
            <w:sz w:val="24"/>
            <w:szCs w:val="24"/>
          </w:rPr>
          <w:t>Table 4: Precision and Recall of different algorithms</w:t>
        </w:r>
      </w:ins>
      <w:del w:id="1085" w:author="Windows User" w:date="2018-02-05T21:07:00Z">
        <w:r w:rsidR="003A4F08" w:rsidRPr="005F580A" w:rsidDel="008862FB">
          <w:rPr>
            <w:rFonts w:ascii="Times New Roman" w:hAnsi="Times New Roman"/>
            <w:color w:val="161718" w:themeColor="text1"/>
            <w:sz w:val="24"/>
            <w:szCs w:val="24"/>
          </w:rPr>
          <w:delText>Table 2: Precision and Recall of different algorithms</w:delText>
        </w:r>
      </w:del>
      <w:r w:rsidRPr="005F580A">
        <w:rPr>
          <w:rFonts w:ascii="Times New Roman" w:eastAsiaTheme="minorHAnsi" w:hAnsi="Times New Roman"/>
          <w:color w:val="161718" w:themeColor="text1"/>
          <w:sz w:val="24"/>
          <w:szCs w:val="24"/>
          <w:rPrChange w:id="1086" w:author="Windows User" w:date="2018-02-05T21:55:00Z">
            <w:rPr>
              <w:rFonts w:ascii="Times New Roman" w:eastAsiaTheme="minorHAnsi" w:hAnsi="Times New Roman"/>
              <w:color w:val="161718" w:themeColor="text1"/>
              <w:sz w:val="24"/>
              <w:szCs w:val="24"/>
            </w:rPr>
          </w:rPrChange>
        </w:rPr>
        <w:fldChar w:fldCharType="end"/>
      </w:r>
      <w:r w:rsidRPr="005F580A">
        <w:rPr>
          <w:rFonts w:ascii="Times New Roman" w:eastAsiaTheme="minorHAnsi" w:hAnsi="Times New Roman"/>
          <w:color w:val="161718" w:themeColor="text1"/>
          <w:sz w:val="24"/>
          <w:szCs w:val="24"/>
        </w:rPr>
        <w:t xml:space="preserve">. It is detected that </w:t>
      </w:r>
      <w:r w:rsidRPr="005F580A">
        <w:rPr>
          <w:rFonts w:ascii="Times New Roman" w:eastAsiaTheme="minorHAnsi" w:hAnsi="Times New Roman"/>
          <w:b/>
          <w:i/>
          <w:color w:val="161718" w:themeColor="text1"/>
          <w:sz w:val="24"/>
          <w:szCs w:val="24"/>
          <w:rPrChange w:id="1087" w:author="Windows User" w:date="2018-02-05T21:55:00Z">
            <w:rPr>
              <w:rFonts w:ascii="Times New Roman" w:eastAsiaTheme="minorHAnsi" w:hAnsi="Times New Roman"/>
              <w:color w:val="161718" w:themeColor="text1"/>
              <w:sz w:val="24"/>
              <w:szCs w:val="24"/>
            </w:rPr>
          </w:rPrChange>
        </w:rPr>
        <w:t>decision tree has higher precision and recall</w:t>
      </w:r>
      <w:r w:rsidRPr="005F580A">
        <w:rPr>
          <w:rFonts w:ascii="Times New Roman" w:eastAsiaTheme="minorHAnsi" w:hAnsi="Times New Roman"/>
          <w:color w:val="161718" w:themeColor="text1"/>
          <w:sz w:val="24"/>
          <w:szCs w:val="24"/>
        </w:rPr>
        <w:t xml:space="preserve"> rate, therefore, decision tree is being selected for further analysis</w:t>
      </w:r>
      <w:r w:rsidRPr="005F580A">
        <w:rPr>
          <w:rFonts w:ascii="Times New Roman" w:eastAsiaTheme="minorHAnsi" w:hAnsi="Times New Roman"/>
          <w:color w:val="161718" w:themeColor="text1"/>
          <w:sz w:val="24"/>
          <w:szCs w:val="24"/>
          <w:vertAlign w:val="superscript"/>
          <w:rPrChange w:id="1088" w:author="Windows User" w:date="2018-02-05T21:55:00Z">
            <w:rPr>
              <w:rFonts w:ascii="Times New Roman" w:eastAsiaTheme="minorHAnsi" w:hAnsi="Times New Roman"/>
              <w:color w:val="161718" w:themeColor="text1"/>
              <w:sz w:val="24"/>
              <w:szCs w:val="24"/>
            </w:rPr>
          </w:rPrChange>
        </w:rPr>
        <w:footnoteReference w:id="11"/>
      </w:r>
      <w:r w:rsidRPr="005F580A">
        <w:rPr>
          <w:rFonts w:ascii="Times New Roman" w:eastAsiaTheme="minorHAnsi" w:hAnsi="Times New Roman"/>
          <w:color w:val="161718" w:themeColor="text1"/>
          <w:sz w:val="24"/>
          <w:szCs w:val="24"/>
          <w:vertAlign w:val="superscript"/>
          <w:rPrChange w:id="1089" w:author="Windows User" w:date="2018-02-05T21:55:00Z">
            <w:rPr>
              <w:rFonts w:ascii="Times New Roman" w:eastAsiaTheme="minorHAnsi" w:hAnsi="Times New Roman"/>
              <w:color w:val="161718" w:themeColor="text1"/>
              <w:sz w:val="24"/>
              <w:szCs w:val="24"/>
            </w:rPr>
          </w:rPrChange>
        </w:rPr>
        <w:t>.</w:t>
      </w:r>
      <w:r w:rsidRPr="005F580A">
        <w:rPr>
          <w:rFonts w:ascii="Times New Roman" w:eastAsiaTheme="minorHAnsi" w:hAnsi="Times New Roman"/>
          <w:color w:val="161718" w:themeColor="text1"/>
          <w:sz w:val="24"/>
          <w:szCs w:val="24"/>
        </w:rPr>
        <w:t xml:space="preserve"> </w:t>
      </w:r>
      <w:r w:rsidR="00632215" w:rsidRPr="005F580A">
        <w:rPr>
          <w:rFonts w:ascii="Times New Roman" w:eastAsiaTheme="minorHAnsi" w:hAnsi="Times New Roman"/>
          <w:color w:val="161718" w:themeColor="text1"/>
          <w:sz w:val="24"/>
          <w:szCs w:val="24"/>
        </w:rPr>
        <w:t xml:space="preserve">To </w:t>
      </w:r>
      <w:del w:id="1090" w:author="Windows User" w:date="2018-02-05T21:11:00Z">
        <w:r w:rsidR="00F375D1" w:rsidRPr="005F580A" w:rsidDel="000B01D1">
          <w:rPr>
            <w:rFonts w:ascii="Times New Roman" w:eastAsiaTheme="minorHAnsi" w:hAnsi="Times New Roman"/>
            <w:color w:val="161718" w:themeColor="text1"/>
            <w:sz w:val="24"/>
            <w:szCs w:val="24"/>
          </w:rPr>
          <w:delText>remember</w:delText>
        </w:r>
      </w:del>
      <w:ins w:id="1091" w:author="Windows User" w:date="2018-02-05T21:11:00Z">
        <w:r w:rsidR="000B01D1" w:rsidRPr="005F580A">
          <w:rPr>
            <w:rFonts w:ascii="Times New Roman" w:eastAsiaTheme="minorHAnsi" w:hAnsi="Times New Roman"/>
            <w:color w:val="161718" w:themeColor="text1"/>
            <w:sz w:val="24"/>
            <w:szCs w:val="24"/>
          </w:rPr>
          <w:t>sum up</w:t>
        </w:r>
      </w:ins>
      <w:r w:rsidR="00632215" w:rsidRPr="005F580A">
        <w:rPr>
          <w:rFonts w:ascii="Times New Roman" w:eastAsiaTheme="minorHAnsi" w:hAnsi="Times New Roman"/>
          <w:color w:val="161718" w:themeColor="text1"/>
          <w:sz w:val="24"/>
          <w:szCs w:val="24"/>
        </w:rPr>
        <w:t xml:space="preserve">, </w:t>
      </w:r>
      <w:r w:rsidR="00F375D1" w:rsidRPr="005F580A">
        <w:rPr>
          <w:rFonts w:ascii="Times New Roman" w:hAnsi="Times New Roman"/>
          <w:color w:val="161718" w:themeColor="text1"/>
          <w:sz w:val="24"/>
          <w:szCs w:val="24"/>
        </w:rPr>
        <w:t>p</w:t>
      </w:r>
      <w:r w:rsidR="00C51417" w:rsidRPr="005F580A">
        <w:rPr>
          <w:rFonts w:ascii="Times New Roman" w:hAnsi="Times New Roman"/>
          <w:color w:val="161718" w:themeColor="text1"/>
          <w:sz w:val="24"/>
          <w:szCs w:val="24"/>
        </w:rPr>
        <w:t xml:space="preserve">recision is the number of correct positive classifications divided by the total number of positive labels assigned. It is the fraction of persons of interest predicted by the algorithm that are truly persons of interest. </w:t>
      </w:r>
      <w:r w:rsidR="000501E5" w:rsidRPr="005F580A">
        <w:rPr>
          <w:rFonts w:ascii="Times New Roman" w:hAnsi="Times New Roman"/>
          <w:color w:val="161718" w:themeColor="text1"/>
          <w:sz w:val="24"/>
          <w:szCs w:val="24"/>
        </w:rPr>
        <w:t>Recall is the number of correct positive classifications divided by the number of positive instances that should have been identified. </w:t>
      </w:r>
    </w:p>
    <w:p w:rsidR="002B3D1C" w:rsidRPr="005F580A" w:rsidRDefault="002B3D1C" w:rsidP="005502AF">
      <w:pPr>
        <w:rPr>
          <w:rFonts w:ascii="Times New Roman" w:hAnsi="Times New Roman" w:cs="Times New Roman"/>
          <w:color w:val="161718" w:themeColor="text1"/>
          <w:sz w:val="24"/>
          <w:szCs w:val="24"/>
        </w:rPr>
      </w:pPr>
    </w:p>
    <w:p w:rsidR="006D2A4E" w:rsidRPr="005F580A" w:rsidRDefault="006D2A4E" w:rsidP="005502AF">
      <w:pPr>
        <w:pStyle w:val="Caption"/>
        <w:keepNext/>
        <w:spacing w:after="0" w:line="276" w:lineRule="auto"/>
        <w:rPr>
          <w:rFonts w:ascii="Times New Roman" w:hAnsi="Times New Roman" w:cs="Times New Roman"/>
          <w:color w:val="161718" w:themeColor="text1"/>
          <w:sz w:val="24"/>
          <w:szCs w:val="24"/>
        </w:rPr>
      </w:pPr>
      <w:bookmarkStart w:id="1092" w:name="_Ref505206707"/>
      <w:r w:rsidRPr="005F580A">
        <w:rPr>
          <w:rFonts w:ascii="Times New Roman" w:hAnsi="Times New Roman" w:cs="Times New Roman"/>
          <w:color w:val="161718" w:themeColor="text1"/>
          <w:sz w:val="24"/>
          <w:szCs w:val="24"/>
        </w:rPr>
        <w:t xml:space="preserve">Table </w:t>
      </w:r>
      <w:r w:rsidRPr="005F580A">
        <w:rPr>
          <w:rFonts w:ascii="Times New Roman" w:hAnsi="Times New Roman" w:cs="Times New Roman"/>
          <w:color w:val="161718" w:themeColor="text1"/>
          <w:sz w:val="24"/>
          <w:szCs w:val="24"/>
          <w:rPrChange w:id="1093" w:author="Windows User" w:date="2018-02-05T21:55:00Z">
            <w:rPr>
              <w:rFonts w:ascii="Times New Roman" w:hAnsi="Times New Roman" w:cs="Times New Roman"/>
              <w:color w:val="161718" w:themeColor="text1"/>
              <w:sz w:val="24"/>
              <w:szCs w:val="24"/>
            </w:rPr>
          </w:rPrChange>
        </w:rPr>
        <w:fldChar w:fldCharType="begin"/>
      </w:r>
      <w:r w:rsidRPr="005F580A">
        <w:rPr>
          <w:rFonts w:ascii="Times New Roman" w:hAnsi="Times New Roman" w:cs="Times New Roman"/>
          <w:color w:val="161718" w:themeColor="text1"/>
          <w:sz w:val="24"/>
          <w:szCs w:val="24"/>
        </w:rPr>
        <w:instrText xml:space="preserve"> SEQ Table \* ARABIC </w:instrText>
      </w:r>
      <w:r w:rsidRPr="005F580A">
        <w:rPr>
          <w:rFonts w:ascii="Times New Roman" w:hAnsi="Times New Roman" w:cs="Times New Roman"/>
          <w:color w:val="161718" w:themeColor="text1"/>
          <w:sz w:val="24"/>
          <w:szCs w:val="24"/>
          <w:rPrChange w:id="1094" w:author="Windows User" w:date="2018-02-05T21:55:00Z">
            <w:rPr>
              <w:rFonts w:ascii="Times New Roman" w:hAnsi="Times New Roman" w:cs="Times New Roman"/>
              <w:color w:val="161718" w:themeColor="text1"/>
              <w:sz w:val="24"/>
              <w:szCs w:val="24"/>
            </w:rPr>
          </w:rPrChange>
        </w:rPr>
        <w:fldChar w:fldCharType="separate"/>
      </w:r>
      <w:ins w:id="1095" w:author="Windows User" w:date="2018-02-05T21:07:00Z">
        <w:r w:rsidR="008862FB" w:rsidRPr="005F580A">
          <w:rPr>
            <w:rFonts w:ascii="Times New Roman" w:hAnsi="Times New Roman" w:cs="Times New Roman"/>
            <w:noProof/>
            <w:color w:val="161718" w:themeColor="text1"/>
            <w:sz w:val="24"/>
            <w:szCs w:val="24"/>
          </w:rPr>
          <w:t>4</w:t>
        </w:r>
      </w:ins>
      <w:ins w:id="1096" w:author="User" w:date="2018-02-05T13:44:00Z">
        <w:del w:id="1097" w:author="Windows User" w:date="2018-02-05T21:07:00Z">
          <w:r w:rsidR="00391309" w:rsidRPr="005F580A" w:rsidDel="008862FB">
            <w:rPr>
              <w:rFonts w:ascii="Times New Roman" w:hAnsi="Times New Roman" w:cs="Times New Roman"/>
              <w:noProof/>
              <w:color w:val="161718" w:themeColor="text1"/>
              <w:sz w:val="24"/>
              <w:szCs w:val="24"/>
            </w:rPr>
            <w:delText>4</w:delText>
          </w:r>
        </w:del>
      </w:ins>
      <w:del w:id="1098" w:author="Windows User" w:date="2018-02-05T21:07:00Z">
        <w:r w:rsidR="003A4F08" w:rsidRPr="005F580A" w:rsidDel="008862FB">
          <w:rPr>
            <w:rFonts w:ascii="Times New Roman" w:hAnsi="Times New Roman" w:cs="Times New Roman"/>
            <w:noProof/>
            <w:color w:val="161718" w:themeColor="text1"/>
            <w:sz w:val="24"/>
            <w:szCs w:val="24"/>
          </w:rPr>
          <w:delText>2</w:delText>
        </w:r>
      </w:del>
      <w:r w:rsidRPr="005F580A">
        <w:rPr>
          <w:rFonts w:ascii="Times New Roman" w:hAnsi="Times New Roman" w:cs="Times New Roman"/>
          <w:color w:val="161718" w:themeColor="text1"/>
          <w:sz w:val="24"/>
          <w:szCs w:val="24"/>
          <w:rPrChange w:id="1099" w:author="Windows User" w:date="2018-02-05T21:55:00Z">
            <w:rPr>
              <w:rFonts w:ascii="Times New Roman" w:hAnsi="Times New Roman" w:cs="Times New Roman"/>
              <w:color w:val="161718" w:themeColor="text1"/>
              <w:sz w:val="24"/>
              <w:szCs w:val="24"/>
            </w:rPr>
          </w:rPrChange>
        </w:rPr>
        <w:fldChar w:fldCharType="end"/>
      </w:r>
      <w:r w:rsidRPr="005F580A">
        <w:rPr>
          <w:rFonts w:ascii="Times New Roman" w:hAnsi="Times New Roman" w:cs="Times New Roman"/>
          <w:color w:val="161718" w:themeColor="text1"/>
          <w:sz w:val="24"/>
          <w:szCs w:val="24"/>
        </w:rPr>
        <w:t>: Precision and Recall of different algorithms</w:t>
      </w:r>
      <w:bookmarkEnd w:id="1092"/>
    </w:p>
    <w:tbl>
      <w:tblPr>
        <w:tblStyle w:val="TableGrid"/>
        <w:tblW w:w="0" w:type="auto"/>
        <w:tblLook w:val="04A0" w:firstRow="1" w:lastRow="0" w:firstColumn="1" w:lastColumn="0" w:noHBand="0" w:noVBand="1"/>
      </w:tblPr>
      <w:tblGrid>
        <w:gridCol w:w="3308"/>
        <w:gridCol w:w="3309"/>
        <w:gridCol w:w="3309"/>
      </w:tblGrid>
      <w:tr w:rsidR="008862FB" w:rsidRPr="005F580A" w:rsidTr="006F4978">
        <w:trPr>
          <w:cantSplit/>
        </w:trPr>
        <w:tc>
          <w:tcPr>
            <w:tcW w:w="3308" w:type="dxa"/>
          </w:tcPr>
          <w:p w:rsidR="0040799C" w:rsidRPr="005F580A" w:rsidRDefault="0040799C"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Algorithm</w:t>
            </w:r>
          </w:p>
        </w:tc>
        <w:tc>
          <w:tcPr>
            <w:tcW w:w="3309" w:type="dxa"/>
          </w:tcPr>
          <w:p w:rsidR="0040799C" w:rsidRPr="005F580A" w:rsidRDefault="0040799C"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Precision</w:t>
            </w:r>
          </w:p>
        </w:tc>
        <w:tc>
          <w:tcPr>
            <w:tcW w:w="3309" w:type="dxa"/>
          </w:tcPr>
          <w:p w:rsidR="0040799C" w:rsidRPr="005F580A" w:rsidRDefault="0040799C"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Recall</w:t>
            </w:r>
          </w:p>
        </w:tc>
      </w:tr>
      <w:tr w:rsidR="008862FB" w:rsidRPr="005F580A" w:rsidTr="006F4978">
        <w:trPr>
          <w:cantSplit/>
        </w:trPr>
        <w:tc>
          <w:tcPr>
            <w:tcW w:w="3308" w:type="dxa"/>
          </w:tcPr>
          <w:p w:rsidR="0040799C" w:rsidRPr="005F580A" w:rsidRDefault="0040799C"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DT</w:t>
            </w:r>
          </w:p>
        </w:tc>
        <w:tc>
          <w:tcPr>
            <w:tcW w:w="3309" w:type="dxa"/>
          </w:tcPr>
          <w:p w:rsidR="0040799C" w:rsidRPr="005F580A" w:rsidRDefault="0040799C"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hAnsi="Times New Roman"/>
                <w:color w:val="161718" w:themeColor="text1"/>
                <w:sz w:val="24"/>
                <w:szCs w:val="24"/>
              </w:rPr>
              <w:t>0.534946236559</w:t>
            </w:r>
          </w:p>
        </w:tc>
        <w:tc>
          <w:tcPr>
            <w:tcW w:w="3309" w:type="dxa"/>
          </w:tcPr>
          <w:p w:rsidR="0040799C" w:rsidRPr="005F580A" w:rsidRDefault="0040799C"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hAnsi="Times New Roman"/>
                <w:color w:val="161718" w:themeColor="text1"/>
                <w:sz w:val="24"/>
                <w:szCs w:val="24"/>
              </w:rPr>
              <w:t>0.549242424242</w:t>
            </w:r>
          </w:p>
        </w:tc>
      </w:tr>
      <w:tr w:rsidR="008862FB" w:rsidRPr="005F580A" w:rsidTr="006F4978">
        <w:trPr>
          <w:cantSplit/>
        </w:trPr>
        <w:tc>
          <w:tcPr>
            <w:tcW w:w="3308" w:type="dxa"/>
          </w:tcPr>
          <w:p w:rsidR="0040799C" w:rsidRPr="005F580A" w:rsidRDefault="001F10C5"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KNN</w:t>
            </w:r>
          </w:p>
        </w:tc>
        <w:tc>
          <w:tcPr>
            <w:tcW w:w="3309" w:type="dxa"/>
          </w:tcPr>
          <w:p w:rsidR="0040799C" w:rsidRPr="005F580A" w:rsidRDefault="0040799C"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hAnsi="Times New Roman"/>
                <w:color w:val="161718" w:themeColor="text1"/>
                <w:sz w:val="24"/>
                <w:szCs w:val="24"/>
              </w:rPr>
              <w:t>0.</w:t>
            </w:r>
            <w:r w:rsidR="00264CD9" w:rsidRPr="005F580A">
              <w:rPr>
                <w:rFonts w:ascii="Times New Roman" w:hAnsi="Times New Roman"/>
                <w:color w:val="161718" w:themeColor="text1"/>
                <w:sz w:val="24"/>
                <w:szCs w:val="24"/>
              </w:rPr>
              <w:t>4459</w:t>
            </w:r>
          </w:p>
        </w:tc>
        <w:tc>
          <w:tcPr>
            <w:tcW w:w="3309" w:type="dxa"/>
          </w:tcPr>
          <w:p w:rsidR="0040799C" w:rsidRPr="005F580A" w:rsidRDefault="0040799C"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hAnsi="Times New Roman"/>
                <w:color w:val="161718" w:themeColor="text1"/>
                <w:sz w:val="24"/>
                <w:szCs w:val="24"/>
              </w:rPr>
              <w:t>0.</w:t>
            </w:r>
            <w:r w:rsidR="00650864" w:rsidRPr="005F580A">
              <w:rPr>
                <w:rFonts w:ascii="Times New Roman" w:hAnsi="Times New Roman"/>
                <w:color w:val="161718" w:themeColor="text1"/>
                <w:sz w:val="24"/>
                <w:szCs w:val="24"/>
              </w:rPr>
              <w:t>5</w:t>
            </w:r>
          </w:p>
        </w:tc>
      </w:tr>
      <w:tr w:rsidR="008862FB" w:rsidRPr="005F580A" w:rsidTr="006F4978">
        <w:trPr>
          <w:cantSplit/>
        </w:trPr>
        <w:tc>
          <w:tcPr>
            <w:tcW w:w="3308" w:type="dxa"/>
          </w:tcPr>
          <w:p w:rsidR="0040799C" w:rsidRPr="005F580A" w:rsidRDefault="0040799C"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SVC</w:t>
            </w:r>
          </w:p>
        </w:tc>
        <w:tc>
          <w:tcPr>
            <w:tcW w:w="3309" w:type="dxa"/>
          </w:tcPr>
          <w:p w:rsidR="0040799C" w:rsidRPr="005F580A" w:rsidRDefault="0040799C"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hAnsi="Times New Roman"/>
                <w:color w:val="161718" w:themeColor="text1"/>
                <w:sz w:val="24"/>
                <w:szCs w:val="24"/>
              </w:rPr>
              <w:t>0.</w:t>
            </w:r>
            <w:r w:rsidR="006400EC" w:rsidRPr="005F580A">
              <w:rPr>
                <w:rFonts w:ascii="Times New Roman" w:hAnsi="Times New Roman"/>
                <w:color w:val="161718" w:themeColor="text1"/>
                <w:sz w:val="24"/>
                <w:szCs w:val="24"/>
              </w:rPr>
              <w:t>4310</w:t>
            </w:r>
          </w:p>
        </w:tc>
        <w:tc>
          <w:tcPr>
            <w:tcW w:w="3309" w:type="dxa"/>
          </w:tcPr>
          <w:p w:rsidR="0040799C" w:rsidRPr="005F580A" w:rsidRDefault="0040799C"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hAnsi="Times New Roman"/>
                <w:color w:val="161718" w:themeColor="text1"/>
                <w:sz w:val="24"/>
                <w:szCs w:val="24"/>
              </w:rPr>
              <w:t>0.</w:t>
            </w:r>
            <w:r w:rsidR="006400EC" w:rsidRPr="005F580A">
              <w:rPr>
                <w:rFonts w:ascii="Times New Roman" w:hAnsi="Times New Roman"/>
                <w:color w:val="161718" w:themeColor="text1"/>
                <w:sz w:val="24"/>
                <w:szCs w:val="24"/>
              </w:rPr>
              <w:t>3787</w:t>
            </w:r>
          </w:p>
        </w:tc>
      </w:tr>
      <w:tr w:rsidR="008862FB" w:rsidRPr="005F580A" w:rsidTr="006F4978">
        <w:trPr>
          <w:cantSplit/>
        </w:trPr>
        <w:tc>
          <w:tcPr>
            <w:tcW w:w="3308" w:type="dxa"/>
          </w:tcPr>
          <w:p w:rsidR="00457318" w:rsidRPr="005F580A" w:rsidRDefault="00457318"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LR</w:t>
            </w:r>
          </w:p>
        </w:tc>
        <w:tc>
          <w:tcPr>
            <w:tcW w:w="3309" w:type="dxa"/>
          </w:tcPr>
          <w:p w:rsidR="00457318" w:rsidRPr="005F580A" w:rsidRDefault="006400EC" w:rsidP="005502AF">
            <w:pPr>
              <w:pStyle w:val="NoSpacing"/>
              <w:spacing w:line="276" w:lineRule="auto"/>
              <w:rPr>
                <w:rFonts w:ascii="Times New Roman" w:hAnsi="Times New Roman"/>
                <w:color w:val="161718" w:themeColor="text1"/>
                <w:sz w:val="24"/>
                <w:szCs w:val="24"/>
              </w:rPr>
            </w:pPr>
            <w:r w:rsidRPr="005F580A">
              <w:rPr>
                <w:rFonts w:ascii="Times New Roman" w:hAnsi="Times New Roman"/>
                <w:color w:val="161718" w:themeColor="text1"/>
                <w:sz w:val="24"/>
                <w:szCs w:val="24"/>
              </w:rPr>
              <w:t>0.44</w:t>
            </w:r>
          </w:p>
        </w:tc>
        <w:tc>
          <w:tcPr>
            <w:tcW w:w="3309" w:type="dxa"/>
          </w:tcPr>
          <w:p w:rsidR="00457318" w:rsidRPr="005F580A" w:rsidRDefault="006400EC" w:rsidP="005502AF">
            <w:pPr>
              <w:pStyle w:val="NoSpacing"/>
              <w:spacing w:line="276" w:lineRule="auto"/>
              <w:rPr>
                <w:rFonts w:ascii="Times New Roman" w:hAnsi="Times New Roman"/>
                <w:color w:val="161718" w:themeColor="text1"/>
                <w:sz w:val="24"/>
                <w:szCs w:val="24"/>
              </w:rPr>
            </w:pPr>
            <w:r w:rsidRPr="005F580A">
              <w:rPr>
                <w:rFonts w:ascii="Times New Roman" w:hAnsi="Times New Roman"/>
                <w:color w:val="161718" w:themeColor="text1"/>
                <w:sz w:val="24"/>
                <w:szCs w:val="24"/>
              </w:rPr>
              <w:t>0.484848484848</w:t>
            </w:r>
          </w:p>
        </w:tc>
      </w:tr>
      <w:tr w:rsidR="005F580A" w:rsidRPr="005F580A" w:rsidTr="006F4978">
        <w:trPr>
          <w:cantSplit/>
        </w:trPr>
        <w:tc>
          <w:tcPr>
            <w:tcW w:w="3308" w:type="dxa"/>
          </w:tcPr>
          <w:p w:rsidR="00457318" w:rsidRPr="005F580A" w:rsidRDefault="00457318"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AD</w:t>
            </w:r>
          </w:p>
        </w:tc>
        <w:tc>
          <w:tcPr>
            <w:tcW w:w="3309" w:type="dxa"/>
          </w:tcPr>
          <w:p w:rsidR="00457318" w:rsidRPr="005F580A" w:rsidRDefault="006400EC" w:rsidP="005502AF">
            <w:pPr>
              <w:pStyle w:val="NoSpacing"/>
              <w:spacing w:line="276" w:lineRule="auto"/>
              <w:rPr>
                <w:rFonts w:ascii="Times New Roman" w:hAnsi="Times New Roman"/>
                <w:color w:val="161718" w:themeColor="text1"/>
                <w:sz w:val="24"/>
                <w:szCs w:val="24"/>
              </w:rPr>
            </w:pPr>
            <w:r w:rsidRPr="005F580A">
              <w:rPr>
                <w:rFonts w:ascii="Times New Roman" w:hAnsi="Times New Roman"/>
                <w:color w:val="161718" w:themeColor="text1"/>
                <w:sz w:val="24"/>
                <w:szCs w:val="24"/>
              </w:rPr>
              <w:t>0.4375</w:t>
            </w:r>
          </w:p>
        </w:tc>
        <w:tc>
          <w:tcPr>
            <w:tcW w:w="3309" w:type="dxa"/>
          </w:tcPr>
          <w:p w:rsidR="00457318" w:rsidRPr="005F580A" w:rsidRDefault="006400EC" w:rsidP="005502AF">
            <w:pPr>
              <w:pStyle w:val="NoSpacing"/>
              <w:spacing w:line="276" w:lineRule="auto"/>
              <w:rPr>
                <w:rFonts w:ascii="Times New Roman" w:hAnsi="Times New Roman"/>
                <w:color w:val="161718" w:themeColor="text1"/>
                <w:sz w:val="24"/>
                <w:szCs w:val="24"/>
              </w:rPr>
            </w:pPr>
            <w:r w:rsidRPr="005F580A">
              <w:rPr>
                <w:rFonts w:ascii="Times New Roman" w:hAnsi="Times New Roman"/>
                <w:color w:val="161718" w:themeColor="text1"/>
                <w:sz w:val="24"/>
                <w:szCs w:val="24"/>
              </w:rPr>
              <w:t>0.4242</w:t>
            </w:r>
          </w:p>
        </w:tc>
      </w:tr>
    </w:tbl>
    <w:p w:rsidR="00AF0AA7" w:rsidRPr="005F580A" w:rsidRDefault="00AF0AA7" w:rsidP="005502AF">
      <w:pPr>
        <w:pStyle w:val="NoSpacing"/>
        <w:rPr>
          <w:rFonts w:ascii="Times New Roman" w:eastAsiaTheme="minorHAnsi" w:hAnsi="Times New Roman"/>
          <w:color w:val="161718" w:themeColor="text1"/>
          <w:sz w:val="24"/>
          <w:szCs w:val="24"/>
        </w:rPr>
      </w:pPr>
    </w:p>
    <w:p w:rsidR="009D2D22" w:rsidRPr="005F580A" w:rsidRDefault="009D2D22" w:rsidP="005502AF">
      <w:pPr>
        <w:pStyle w:val="Heading2"/>
        <w:spacing w:line="276" w:lineRule="auto"/>
        <w:rPr>
          <w:rFonts w:eastAsiaTheme="minorHAnsi"/>
          <w:color w:val="161718" w:themeColor="text1"/>
          <w:sz w:val="24"/>
          <w:szCs w:val="24"/>
        </w:rPr>
      </w:pPr>
      <w:bookmarkStart w:id="1100" w:name="_Toc505628205"/>
      <w:r w:rsidRPr="005F580A">
        <w:rPr>
          <w:rFonts w:eastAsiaTheme="minorHAnsi"/>
          <w:color w:val="161718" w:themeColor="text1"/>
          <w:sz w:val="24"/>
          <w:szCs w:val="24"/>
        </w:rPr>
        <w:lastRenderedPageBreak/>
        <w:t>Tune the algorithm</w:t>
      </w:r>
      <w:bookmarkEnd w:id="1100"/>
    </w:p>
    <w:p w:rsidR="00C857A0" w:rsidRPr="005F580A" w:rsidRDefault="006D2A4E" w:rsidP="005502AF">
      <w:pPr>
        <w:pStyle w:val="NoSpacing"/>
        <w:jc w:val="both"/>
        <w:rPr>
          <w:rFonts w:ascii="Times New Roman" w:eastAsiaTheme="minorHAnsi" w:hAnsi="Times New Roman"/>
          <w:color w:val="161718" w:themeColor="text1"/>
          <w:sz w:val="24"/>
          <w:szCs w:val="24"/>
        </w:rPr>
      </w:pPr>
      <w:r w:rsidRPr="005F580A">
        <w:rPr>
          <w:rFonts w:ascii="Times New Roman" w:hAnsi="Times New Roman"/>
          <w:color w:val="161718" w:themeColor="text1"/>
          <w:sz w:val="24"/>
          <w:szCs w:val="24"/>
          <w:shd w:val="clear" w:color="auto" w:fill="FFFFFF"/>
        </w:rPr>
        <w:t>The tuning is principally</w:t>
      </w:r>
      <w:r w:rsidR="004A1BCF" w:rsidRPr="005F580A">
        <w:rPr>
          <w:rFonts w:ascii="Times New Roman" w:hAnsi="Times New Roman"/>
          <w:color w:val="161718" w:themeColor="text1"/>
          <w:sz w:val="24"/>
          <w:szCs w:val="24"/>
          <w:shd w:val="clear" w:color="auto" w:fill="FFFFFF"/>
        </w:rPr>
        <w:t xml:space="preserve"> to find</w:t>
      </w:r>
      <w:r w:rsidRPr="005F580A">
        <w:rPr>
          <w:rFonts w:ascii="Times New Roman" w:hAnsi="Times New Roman"/>
          <w:color w:val="161718" w:themeColor="text1"/>
          <w:sz w:val="24"/>
          <w:szCs w:val="24"/>
          <w:shd w:val="clear" w:color="auto" w:fill="FFFFFF"/>
        </w:rPr>
        <w:t xml:space="preserve"> the best parameters for an algorithm to optimize its performance</w:t>
      </w:r>
      <w:r w:rsidR="004A1BCF" w:rsidRPr="005F580A">
        <w:rPr>
          <w:rFonts w:ascii="Times New Roman" w:hAnsi="Times New Roman"/>
          <w:color w:val="161718" w:themeColor="text1"/>
          <w:sz w:val="24"/>
          <w:szCs w:val="24"/>
          <w:shd w:val="clear" w:color="auto" w:fill="FFFFFF"/>
        </w:rPr>
        <w:t xml:space="preserve"> in</w:t>
      </w:r>
      <w:r w:rsidRPr="005F580A">
        <w:rPr>
          <w:rFonts w:ascii="Times New Roman" w:hAnsi="Times New Roman"/>
          <w:color w:val="161718" w:themeColor="text1"/>
          <w:sz w:val="24"/>
          <w:szCs w:val="24"/>
          <w:shd w:val="clear" w:color="auto" w:fill="FFFFFF"/>
        </w:rPr>
        <w:t xml:space="preserve"> given a working environment. </w:t>
      </w:r>
      <w:r w:rsidR="00C857A0" w:rsidRPr="005F580A">
        <w:rPr>
          <w:rFonts w:ascii="Times New Roman" w:eastAsiaTheme="minorHAnsi" w:hAnsi="Times New Roman"/>
          <w:color w:val="161718" w:themeColor="text1"/>
          <w:sz w:val="24"/>
          <w:szCs w:val="24"/>
        </w:rPr>
        <w:t>Tuning the parameters is crucial to obtain higher performance from the algorithm for new input data</w:t>
      </w:r>
      <w:r w:rsidR="00ED6188" w:rsidRPr="005F580A">
        <w:rPr>
          <w:rStyle w:val="FootnoteReference"/>
          <w:rFonts w:ascii="Times New Roman" w:eastAsiaTheme="minorHAnsi" w:hAnsi="Times New Roman"/>
          <w:color w:val="161718" w:themeColor="text1"/>
          <w:sz w:val="24"/>
          <w:szCs w:val="24"/>
        </w:rPr>
        <w:footnoteReference w:id="12"/>
      </w:r>
      <w:r w:rsidR="00C857A0" w:rsidRPr="005F580A">
        <w:rPr>
          <w:rFonts w:ascii="Times New Roman" w:eastAsiaTheme="minorHAnsi" w:hAnsi="Times New Roman"/>
          <w:color w:val="161718" w:themeColor="text1"/>
          <w:sz w:val="24"/>
          <w:szCs w:val="24"/>
        </w:rPr>
        <w:t xml:space="preserve">. </w:t>
      </w:r>
      <w:r w:rsidRPr="005F580A">
        <w:rPr>
          <w:rFonts w:ascii="Times New Roman" w:eastAsiaTheme="minorHAnsi" w:hAnsi="Times New Roman"/>
          <w:color w:val="161718" w:themeColor="text1"/>
          <w:sz w:val="24"/>
          <w:szCs w:val="24"/>
        </w:rPr>
        <w:t xml:space="preserve">Without tuning, the performance of a great algorithm would be low. </w:t>
      </w:r>
    </w:p>
    <w:p w:rsidR="00DF5014" w:rsidRPr="005F580A" w:rsidRDefault="00DF5014" w:rsidP="005502AF">
      <w:pPr>
        <w:pStyle w:val="NoSpacing"/>
        <w:jc w:val="both"/>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 xml:space="preserve">Several input parameters </w:t>
      </w:r>
      <w:r w:rsidR="00D116C5" w:rsidRPr="005F580A">
        <w:rPr>
          <w:rFonts w:ascii="Times New Roman" w:eastAsiaTheme="minorHAnsi" w:hAnsi="Times New Roman"/>
          <w:color w:val="161718" w:themeColor="text1"/>
          <w:sz w:val="24"/>
          <w:szCs w:val="24"/>
        </w:rPr>
        <w:t>of the selected algorithm has been tuned</w:t>
      </w:r>
      <w:r w:rsidR="006D2A4E" w:rsidRPr="005F580A">
        <w:rPr>
          <w:rFonts w:ascii="Times New Roman" w:eastAsiaTheme="minorHAnsi" w:hAnsi="Times New Roman"/>
          <w:color w:val="161718" w:themeColor="text1"/>
          <w:sz w:val="24"/>
          <w:szCs w:val="24"/>
        </w:rPr>
        <w:t xml:space="preserve"> manually</w:t>
      </w:r>
      <w:r w:rsidR="006D2A4E" w:rsidRPr="005F580A">
        <w:rPr>
          <w:rStyle w:val="FootnoteReference"/>
          <w:rFonts w:ascii="Times New Roman" w:eastAsiaTheme="minorHAnsi" w:hAnsi="Times New Roman"/>
          <w:color w:val="161718" w:themeColor="text1"/>
          <w:sz w:val="24"/>
          <w:szCs w:val="24"/>
        </w:rPr>
        <w:footnoteReference w:id="13"/>
      </w:r>
      <w:r w:rsidR="00D116C5" w:rsidRPr="005F580A">
        <w:rPr>
          <w:rFonts w:ascii="Times New Roman" w:eastAsiaTheme="minorHAnsi" w:hAnsi="Times New Roman"/>
          <w:color w:val="161718" w:themeColor="text1"/>
          <w:sz w:val="24"/>
          <w:szCs w:val="24"/>
        </w:rPr>
        <w:t xml:space="preserve">. </w:t>
      </w:r>
      <w:r w:rsidR="008938A8" w:rsidRPr="005F580A">
        <w:rPr>
          <w:rFonts w:ascii="Times New Roman" w:eastAsiaTheme="minorHAnsi" w:hAnsi="Times New Roman"/>
          <w:color w:val="161718" w:themeColor="text1"/>
          <w:sz w:val="24"/>
          <w:szCs w:val="24"/>
        </w:rPr>
        <w:t>The</w:t>
      </w:r>
      <w:r w:rsidR="00710116" w:rsidRPr="005F580A">
        <w:rPr>
          <w:rFonts w:ascii="Times New Roman" w:eastAsiaTheme="minorHAnsi" w:hAnsi="Times New Roman"/>
          <w:color w:val="161718" w:themeColor="text1"/>
          <w:sz w:val="24"/>
          <w:szCs w:val="24"/>
        </w:rPr>
        <w:t xml:space="preserve"> parameters of the algorithm have</w:t>
      </w:r>
      <w:r w:rsidR="008938A8" w:rsidRPr="005F580A">
        <w:rPr>
          <w:rFonts w:ascii="Times New Roman" w:eastAsiaTheme="minorHAnsi" w:hAnsi="Times New Roman"/>
          <w:color w:val="161718" w:themeColor="text1"/>
          <w:sz w:val="24"/>
          <w:szCs w:val="24"/>
        </w:rPr>
        <w:t xml:space="preserve"> been tuned using GridSearchCV from sklearn. </w:t>
      </w:r>
      <w:r w:rsidR="00FF70E0" w:rsidRPr="005F580A">
        <w:rPr>
          <w:rFonts w:ascii="Times New Roman" w:eastAsiaTheme="minorHAnsi" w:hAnsi="Times New Roman"/>
          <w:color w:val="161718" w:themeColor="text1"/>
          <w:sz w:val="24"/>
          <w:szCs w:val="24"/>
        </w:rPr>
        <w:t xml:space="preserve">After tuning, the best parameters obtained are displayed in </w:t>
      </w:r>
      <w:r w:rsidR="00002385" w:rsidRPr="005F580A">
        <w:rPr>
          <w:rFonts w:ascii="Times New Roman" w:eastAsiaTheme="minorHAnsi" w:hAnsi="Times New Roman"/>
          <w:color w:val="161718" w:themeColor="text1"/>
          <w:sz w:val="24"/>
          <w:szCs w:val="24"/>
          <w:rPrChange w:id="1101" w:author="Windows User" w:date="2018-02-05T21:55:00Z">
            <w:rPr>
              <w:rFonts w:ascii="Times New Roman" w:eastAsiaTheme="minorHAnsi" w:hAnsi="Times New Roman"/>
              <w:color w:val="161718" w:themeColor="text1"/>
              <w:sz w:val="24"/>
              <w:szCs w:val="24"/>
            </w:rPr>
          </w:rPrChange>
        </w:rPr>
        <w:fldChar w:fldCharType="begin"/>
      </w:r>
      <w:r w:rsidR="00002385" w:rsidRPr="005F580A">
        <w:rPr>
          <w:rFonts w:ascii="Times New Roman" w:eastAsiaTheme="minorHAnsi" w:hAnsi="Times New Roman"/>
          <w:color w:val="161718" w:themeColor="text1"/>
          <w:sz w:val="24"/>
          <w:szCs w:val="24"/>
        </w:rPr>
        <w:instrText xml:space="preserve"> REF _Ref505245676 \h </w:instrText>
      </w:r>
      <w:r w:rsidR="00103878" w:rsidRPr="005F580A">
        <w:rPr>
          <w:rFonts w:ascii="Times New Roman" w:eastAsiaTheme="minorHAnsi" w:hAnsi="Times New Roman"/>
          <w:color w:val="161718" w:themeColor="text1"/>
          <w:sz w:val="24"/>
          <w:szCs w:val="24"/>
        </w:rPr>
        <w:instrText xml:space="preserve"> \* MERGEFORMAT </w:instrText>
      </w:r>
      <w:r w:rsidR="00002385" w:rsidRPr="005F580A">
        <w:rPr>
          <w:rFonts w:ascii="Times New Roman" w:eastAsiaTheme="minorHAnsi" w:hAnsi="Times New Roman"/>
          <w:color w:val="161718" w:themeColor="text1"/>
          <w:sz w:val="24"/>
          <w:szCs w:val="24"/>
          <w:rPrChange w:id="1102" w:author="Windows User" w:date="2018-02-05T21:55:00Z">
            <w:rPr>
              <w:rFonts w:ascii="Times New Roman" w:eastAsiaTheme="minorHAnsi" w:hAnsi="Times New Roman"/>
              <w:color w:val="161718" w:themeColor="text1"/>
              <w:sz w:val="24"/>
              <w:szCs w:val="24"/>
            </w:rPr>
          </w:rPrChange>
        </w:rPr>
      </w:r>
      <w:r w:rsidR="00002385" w:rsidRPr="005F580A">
        <w:rPr>
          <w:rFonts w:ascii="Times New Roman" w:eastAsiaTheme="minorHAnsi" w:hAnsi="Times New Roman"/>
          <w:color w:val="161718" w:themeColor="text1"/>
          <w:sz w:val="24"/>
          <w:szCs w:val="24"/>
          <w:rPrChange w:id="1103" w:author="Windows User" w:date="2018-02-05T21:55:00Z">
            <w:rPr>
              <w:rFonts w:ascii="Times New Roman" w:eastAsiaTheme="minorHAnsi" w:hAnsi="Times New Roman"/>
              <w:color w:val="161718" w:themeColor="text1"/>
              <w:sz w:val="24"/>
              <w:szCs w:val="24"/>
            </w:rPr>
          </w:rPrChange>
        </w:rPr>
        <w:fldChar w:fldCharType="separate"/>
      </w:r>
      <w:ins w:id="1104" w:author="Windows User" w:date="2018-02-05T21:07:00Z">
        <w:r w:rsidR="008862FB" w:rsidRPr="005F580A">
          <w:rPr>
            <w:rFonts w:ascii="Times New Roman" w:hAnsi="Times New Roman"/>
            <w:color w:val="161718" w:themeColor="text1"/>
            <w:sz w:val="24"/>
            <w:szCs w:val="24"/>
          </w:rPr>
          <w:t xml:space="preserve">Table </w:t>
        </w:r>
        <w:r w:rsidR="008862FB" w:rsidRPr="005F580A">
          <w:rPr>
            <w:rFonts w:ascii="Times New Roman" w:hAnsi="Times New Roman"/>
            <w:noProof/>
            <w:color w:val="161718" w:themeColor="text1"/>
            <w:sz w:val="24"/>
            <w:szCs w:val="24"/>
          </w:rPr>
          <w:t>5</w:t>
        </w:r>
        <w:r w:rsidR="008862FB" w:rsidRPr="005F580A">
          <w:rPr>
            <w:rFonts w:ascii="Times New Roman" w:hAnsi="Times New Roman"/>
            <w:color w:val="161718" w:themeColor="text1"/>
            <w:sz w:val="24"/>
            <w:szCs w:val="24"/>
          </w:rPr>
          <w:t>: Best parameters of Tuning the Algorithm with GridSearchCV</w:t>
        </w:r>
      </w:ins>
      <w:del w:id="1105" w:author="Windows User" w:date="2018-02-05T21:07:00Z">
        <w:r w:rsidR="003A4F08" w:rsidRPr="005F580A" w:rsidDel="008862FB">
          <w:rPr>
            <w:rFonts w:ascii="Times New Roman" w:hAnsi="Times New Roman"/>
            <w:color w:val="161718" w:themeColor="text1"/>
            <w:sz w:val="24"/>
            <w:szCs w:val="24"/>
          </w:rPr>
          <w:delText xml:space="preserve">Table </w:delText>
        </w:r>
        <w:r w:rsidR="003A4F08" w:rsidRPr="005F580A" w:rsidDel="008862FB">
          <w:rPr>
            <w:rFonts w:ascii="Times New Roman" w:hAnsi="Times New Roman"/>
            <w:noProof/>
            <w:color w:val="161718" w:themeColor="text1"/>
            <w:sz w:val="24"/>
            <w:szCs w:val="24"/>
          </w:rPr>
          <w:delText>3</w:delText>
        </w:r>
        <w:r w:rsidR="003A4F08" w:rsidRPr="005F580A" w:rsidDel="008862FB">
          <w:rPr>
            <w:rFonts w:ascii="Times New Roman" w:hAnsi="Times New Roman"/>
            <w:color w:val="161718" w:themeColor="text1"/>
            <w:sz w:val="24"/>
            <w:szCs w:val="24"/>
          </w:rPr>
          <w:delText>: Best parameters of Tuning the Algorithm with GridSearchCV</w:delText>
        </w:r>
      </w:del>
      <w:r w:rsidR="00002385" w:rsidRPr="005F580A">
        <w:rPr>
          <w:rFonts w:ascii="Times New Roman" w:eastAsiaTheme="minorHAnsi" w:hAnsi="Times New Roman"/>
          <w:color w:val="161718" w:themeColor="text1"/>
          <w:sz w:val="24"/>
          <w:szCs w:val="24"/>
          <w:rPrChange w:id="1106" w:author="Windows User" w:date="2018-02-05T21:55:00Z">
            <w:rPr>
              <w:rFonts w:ascii="Times New Roman" w:eastAsiaTheme="minorHAnsi" w:hAnsi="Times New Roman"/>
              <w:color w:val="161718" w:themeColor="text1"/>
              <w:sz w:val="24"/>
              <w:szCs w:val="24"/>
            </w:rPr>
          </w:rPrChange>
        </w:rPr>
        <w:fldChar w:fldCharType="end"/>
      </w:r>
      <w:r w:rsidR="00002385" w:rsidRPr="005F580A">
        <w:rPr>
          <w:rFonts w:ascii="Times New Roman" w:eastAsiaTheme="minorHAnsi" w:hAnsi="Times New Roman"/>
          <w:color w:val="161718" w:themeColor="text1"/>
          <w:sz w:val="24"/>
          <w:szCs w:val="24"/>
        </w:rPr>
        <w:t xml:space="preserve">. </w:t>
      </w:r>
      <w:r w:rsidR="002131CC" w:rsidRPr="005F580A">
        <w:rPr>
          <w:rFonts w:ascii="Times New Roman" w:eastAsiaTheme="minorHAnsi" w:hAnsi="Times New Roman"/>
          <w:color w:val="161718" w:themeColor="text1"/>
          <w:sz w:val="24"/>
          <w:szCs w:val="24"/>
        </w:rPr>
        <w:t xml:space="preserve">The precession and recall values have been improved through this tuning process as shown in </w:t>
      </w:r>
      <w:r w:rsidR="002131CC" w:rsidRPr="005F580A">
        <w:rPr>
          <w:rFonts w:ascii="Times New Roman" w:eastAsiaTheme="minorHAnsi" w:hAnsi="Times New Roman"/>
          <w:color w:val="161718" w:themeColor="text1"/>
          <w:sz w:val="24"/>
          <w:szCs w:val="24"/>
          <w:rPrChange w:id="1107" w:author="Windows User" w:date="2018-02-05T21:55:00Z">
            <w:rPr>
              <w:rFonts w:ascii="Times New Roman" w:eastAsiaTheme="minorHAnsi" w:hAnsi="Times New Roman"/>
              <w:color w:val="161718" w:themeColor="text1"/>
              <w:sz w:val="24"/>
              <w:szCs w:val="24"/>
            </w:rPr>
          </w:rPrChange>
        </w:rPr>
        <w:fldChar w:fldCharType="begin"/>
      </w:r>
      <w:r w:rsidR="002131CC" w:rsidRPr="005F580A">
        <w:rPr>
          <w:rFonts w:ascii="Times New Roman" w:eastAsiaTheme="minorHAnsi" w:hAnsi="Times New Roman"/>
          <w:color w:val="161718" w:themeColor="text1"/>
          <w:sz w:val="24"/>
          <w:szCs w:val="24"/>
        </w:rPr>
        <w:instrText xml:space="preserve"> REF _Ref505245834 \h </w:instrText>
      </w:r>
      <w:r w:rsidR="0063270A" w:rsidRPr="005F580A">
        <w:rPr>
          <w:rFonts w:ascii="Times New Roman" w:eastAsiaTheme="minorHAnsi" w:hAnsi="Times New Roman"/>
          <w:color w:val="161718" w:themeColor="text1"/>
          <w:sz w:val="24"/>
          <w:szCs w:val="24"/>
        </w:rPr>
        <w:instrText xml:space="preserve"> \* MERGEFORMAT </w:instrText>
      </w:r>
      <w:r w:rsidR="002131CC" w:rsidRPr="005F580A">
        <w:rPr>
          <w:rFonts w:ascii="Times New Roman" w:eastAsiaTheme="minorHAnsi" w:hAnsi="Times New Roman"/>
          <w:color w:val="161718" w:themeColor="text1"/>
          <w:sz w:val="24"/>
          <w:szCs w:val="24"/>
          <w:rPrChange w:id="1108" w:author="Windows User" w:date="2018-02-05T21:55:00Z">
            <w:rPr>
              <w:rFonts w:ascii="Times New Roman" w:eastAsiaTheme="minorHAnsi" w:hAnsi="Times New Roman"/>
              <w:color w:val="161718" w:themeColor="text1"/>
              <w:sz w:val="24"/>
              <w:szCs w:val="24"/>
            </w:rPr>
          </w:rPrChange>
        </w:rPr>
      </w:r>
      <w:r w:rsidR="002131CC" w:rsidRPr="005F580A">
        <w:rPr>
          <w:rFonts w:ascii="Times New Roman" w:eastAsiaTheme="minorHAnsi" w:hAnsi="Times New Roman"/>
          <w:color w:val="161718" w:themeColor="text1"/>
          <w:sz w:val="24"/>
          <w:szCs w:val="24"/>
          <w:rPrChange w:id="1109" w:author="Windows User" w:date="2018-02-05T21:55:00Z">
            <w:rPr>
              <w:rFonts w:ascii="Times New Roman" w:eastAsiaTheme="minorHAnsi" w:hAnsi="Times New Roman"/>
              <w:color w:val="161718" w:themeColor="text1"/>
              <w:sz w:val="24"/>
              <w:szCs w:val="24"/>
            </w:rPr>
          </w:rPrChange>
        </w:rPr>
        <w:fldChar w:fldCharType="separate"/>
      </w:r>
      <w:ins w:id="1110" w:author="Windows User" w:date="2018-02-05T21:07:00Z">
        <w:r w:rsidR="008862FB" w:rsidRPr="005F580A">
          <w:rPr>
            <w:rFonts w:ascii="Times New Roman" w:hAnsi="Times New Roman"/>
            <w:color w:val="161718" w:themeColor="text1"/>
            <w:sz w:val="24"/>
            <w:szCs w:val="24"/>
          </w:rPr>
          <w:t xml:space="preserve">Table </w:t>
        </w:r>
        <w:r w:rsidR="008862FB" w:rsidRPr="005F580A">
          <w:rPr>
            <w:rFonts w:ascii="Times New Roman" w:hAnsi="Times New Roman"/>
            <w:noProof/>
            <w:color w:val="161718" w:themeColor="text1"/>
            <w:sz w:val="24"/>
            <w:szCs w:val="24"/>
          </w:rPr>
          <w:t>6</w:t>
        </w:r>
        <w:r w:rsidR="008862FB" w:rsidRPr="005F580A">
          <w:rPr>
            <w:rFonts w:ascii="Times New Roman" w:hAnsi="Times New Roman"/>
            <w:color w:val="161718" w:themeColor="text1"/>
            <w:sz w:val="24"/>
            <w:szCs w:val="24"/>
          </w:rPr>
          <w:t xml:space="preserve">: Improved precision and recall rate obtained by </w:t>
        </w:r>
      </w:ins>
      <w:del w:id="1111" w:author="Windows User" w:date="2018-02-05T21:07:00Z">
        <w:r w:rsidR="003A4F08" w:rsidRPr="005F580A" w:rsidDel="008862FB">
          <w:rPr>
            <w:rFonts w:ascii="Times New Roman" w:hAnsi="Times New Roman"/>
            <w:color w:val="161718" w:themeColor="text1"/>
            <w:sz w:val="24"/>
            <w:szCs w:val="24"/>
          </w:rPr>
          <w:delText xml:space="preserve">Table </w:delText>
        </w:r>
        <w:r w:rsidR="003A4F08" w:rsidRPr="005F580A" w:rsidDel="008862FB">
          <w:rPr>
            <w:rFonts w:ascii="Times New Roman" w:hAnsi="Times New Roman"/>
            <w:noProof/>
            <w:color w:val="161718" w:themeColor="text1"/>
            <w:sz w:val="24"/>
            <w:szCs w:val="24"/>
          </w:rPr>
          <w:delText>4</w:delText>
        </w:r>
        <w:r w:rsidR="003A4F08" w:rsidRPr="005F580A" w:rsidDel="008862FB">
          <w:rPr>
            <w:rFonts w:ascii="Times New Roman" w:hAnsi="Times New Roman"/>
            <w:color w:val="161718" w:themeColor="text1"/>
            <w:sz w:val="24"/>
            <w:szCs w:val="24"/>
          </w:rPr>
          <w:delText xml:space="preserve">: Improved precision and recall rate obtained by </w:delText>
        </w:r>
      </w:del>
      <w:r w:rsidR="002131CC" w:rsidRPr="005F580A">
        <w:rPr>
          <w:rFonts w:ascii="Times New Roman" w:eastAsiaTheme="minorHAnsi" w:hAnsi="Times New Roman"/>
          <w:color w:val="161718" w:themeColor="text1"/>
          <w:sz w:val="24"/>
          <w:szCs w:val="24"/>
          <w:rPrChange w:id="1112" w:author="Windows User" w:date="2018-02-05T21:55:00Z">
            <w:rPr>
              <w:rFonts w:ascii="Times New Roman" w:eastAsiaTheme="minorHAnsi" w:hAnsi="Times New Roman"/>
              <w:color w:val="161718" w:themeColor="text1"/>
              <w:sz w:val="24"/>
              <w:szCs w:val="24"/>
            </w:rPr>
          </w:rPrChange>
        </w:rPr>
        <w:fldChar w:fldCharType="end"/>
      </w:r>
      <w:r w:rsidR="00FA0381" w:rsidRPr="005F580A">
        <w:rPr>
          <w:rFonts w:ascii="Times New Roman" w:eastAsiaTheme="minorHAnsi" w:hAnsi="Times New Roman"/>
          <w:color w:val="161718" w:themeColor="text1"/>
          <w:sz w:val="24"/>
          <w:szCs w:val="24"/>
        </w:rPr>
        <w:t>[</w:t>
      </w:r>
      <w:r w:rsidR="00FA0381" w:rsidRPr="005F580A">
        <w:rPr>
          <w:rStyle w:val="EndnoteReference"/>
          <w:rFonts w:ascii="Times New Roman" w:eastAsiaTheme="minorHAnsi" w:hAnsi="Times New Roman"/>
          <w:color w:val="161718" w:themeColor="text1"/>
          <w:sz w:val="24"/>
          <w:szCs w:val="24"/>
        </w:rPr>
        <w:endnoteReference w:id="10"/>
      </w:r>
      <w:r w:rsidR="00FA0381" w:rsidRPr="005F580A">
        <w:rPr>
          <w:rFonts w:ascii="Times New Roman" w:eastAsiaTheme="minorHAnsi" w:hAnsi="Times New Roman"/>
          <w:color w:val="161718" w:themeColor="text1"/>
          <w:sz w:val="24"/>
          <w:szCs w:val="24"/>
        </w:rPr>
        <w:t>]</w:t>
      </w:r>
      <w:r w:rsidR="002131CC" w:rsidRPr="005F580A">
        <w:rPr>
          <w:rFonts w:ascii="Times New Roman" w:eastAsiaTheme="minorHAnsi" w:hAnsi="Times New Roman"/>
          <w:color w:val="161718" w:themeColor="text1"/>
          <w:sz w:val="24"/>
          <w:szCs w:val="24"/>
        </w:rPr>
        <w:t>.</w:t>
      </w:r>
    </w:p>
    <w:p w:rsidR="002131CC" w:rsidRPr="005F580A" w:rsidRDefault="002131CC" w:rsidP="005502AF">
      <w:pPr>
        <w:pStyle w:val="NoSpacing"/>
        <w:rPr>
          <w:rFonts w:ascii="Times New Roman" w:eastAsiaTheme="minorHAnsi" w:hAnsi="Times New Roman"/>
          <w:color w:val="161718" w:themeColor="text1"/>
          <w:sz w:val="24"/>
          <w:szCs w:val="24"/>
        </w:rPr>
      </w:pPr>
    </w:p>
    <w:p w:rsidR="00002385" w:rsidRPr="005F580A" w:rsidRDefault="00002385" w:rsidP="005502AF">
      <w:pPr>
        <w:pStyle w:val="Caption"/>
        <w:keepNext/>
        <w:spacing w:after="0" w:line="276" w:lineRule="auto"/>
        <w:rPr>
          <w:rFonts w:ascii="Times New Roman" w:hAnsi="Times New Roman" w:cs="Times New Roman"/>
          <w:color w:val="161718" w:themeColor="text1"/>
          <w:sz w:val="24"/>
          <w:szCs w:val="24"/>
        </w:rPr>
      </w:pPr>
      <w:bookmarkStart w:id="1113" w:name="_Ref505245676"/>
      <w:r w:rsidRPr="005F580A">
        <w:rPr>
          <w:rFonts w:ascii="Times New Roman" w:hAnsi="Times New Roman" w:cs="Times New Roman"/>
          <w:color w:val="161718" w:themeColor="text1"/>
          <w:sz w:val="24"/>
          <w:szCs w:val="24"/>
        </w:rPr>
        <w:t xml:space="preserve">Table </w:t>
      </w:r>
      <w:r w:rsidRPr="005F580A">
        <w:rPr>
          <w:rFonts w:ascii="Times New Roman" w:hAnsi="Times New Roman" w:cs="Times New Roman"/>
          <w:color w:val="161718" w:themeColor="text1"/>
          <w:sz w:val="24"/>
          <w:szCs w:val="24"/>
          <w:rPrChange w:id="1114" w:author="Windows User" w:date="2018-02-05T21:55:00Z">
            <w:rPr>
              <w:rFonts w:ascii="Times New Roman" w:hAnsi="Times New Roman" w:cs="Times New Roman"/>
              <w:color w:val="161718" w:themeColor="text1"/>
              <w:sz w:val="24"/>
              <w:szCs w:val="24"/>
            </w:rPr>
          </w:rPrChange>
        </w:rPr>
        <w:fldChar w:fldCharType="begin"/>
      </w:r>
      <w:r w:rsidRPr="005F580A">
        <w:rPr>
          <w:rFonts w:ascii="Times New Roman" w:hAnsi="Times New Roman" w:cs="Times New Roman"/>
          <w:color w:val="161718" w:themeColor="text1"/>
          <w:sz w:val="24"/>
          <w:szCs w:val="24"/>
        </w:rPr>
        <w:instrText xml:space="preserve"> SEQ Table \* ARABIC </w:instrText>
      </w:r>
      <w:r w:rsidRPr="005F580A">
        <w:rPr>
          <w:rFonts w:ascii="Times New Roman" w:hAnsi="Times New Roman" w:cs="Times New Roman"/>
          <w:color w:val="161718" w:themeColor="text1"/>
          <w:sz w:val="24"/>
          <w:szCs w:val="24"/>
          <w:rPrChange w:id="1115" w:author="Windows User" w:date="2018-02-05T21:55:00Z">
            <w:rPr>
              <w:rFonts w:ascii="Times New Roman" w:hAnsi="Times New Roman" w:cs="Times New Roman"/>
              <w:color w:val="161718" w:themeColor="text1"/>
              <w:sz w:val="24"/>
              <w:szCs w:val="24"/>
            </w:rPr>
          </w:rPrChange>
        </w:rPr>
        <w:fldChar w:fldCharType="separate"/>
      </w:r>
      <w:ins w:id="1116" w:author="Windows User" w:date="2018-02-05T21:07:00Z">
        <w:r w:rsidR="008862FB" w:rsidRPr="005F580A">
          <w:rPr>
            <w:rFonts w:ascii="Times New Roman" w:hAnsi="Times New Roman" w:cs="Times New Roman"/>
            <w:noProof/>
            <w:color w:val="161718" w:themeColor="text1"/>
            <w:sz w:val="24"/>
            <w:szCs w:val="24"/>
          </w:rPr>
          <w:t>5</w:t>
        </w:r>
      </w:ins>
      <w:ins w:id="1117" w:author="User" w:date="2018-02-05T13:44:00Z">
        <w:del w:id="1118" w:author="Windows User" w:date="2018-02-05T21:07:00Z">
          <w:r w:rsidR="00391309" w:rsidRPr="005F580A" w:rsidDel="008862FB">
            <w:rPr>
              <w:rFonts w:ascii="Times New Roman" w:hAnsi="Times New Roman" w:cs="Times New Roman"/>
              <w:noProof/>
              <w:color w:val="161718" w:themeColor="text1"/>
              <w:sz w:val="24"/>
              <w:szCs w:val="24"/>
            </w:rPr>
            <w:delText>5</w:delText>
          </w:r>
        </w:del>
      </w:ins>
      <w:del w:id="1119" w:author="Windows User" w:date="2018-02-05T21:07:00Z">
        <w:r w:rsidR="003A4F08" w:rsidRPr="005F580A" w:rsidDel="008862FB">
          <w:rPr>
            <w:rFonts w:ascii="Times New Roman" w:hAnsi="Times New Roman" w:cs="Times New Roman"/>
            <w:noProof/>
            <w:color w:val="161718" w:themeColor="text1"/>
            <w:sz w:val="24"/>
            <w:szCs w:val="24"/>
          </w:rPr>
          <w:delText>3</w:delText>
        </w:r>
      </w:del>
      <w:r w:rsidRPr="005F580A">
        <w:rPr>
          <w:rFonts w:ascii="Times New Roman" w:hAnsi="Times New Roman" w:cs="Times New Roman"/>
          <w:color w:val="161718" w:themeColor="text1"/>
          <w:sz w:val="24"/>
          <w:szCs w:val="24"/>
          <w:rPrChange w:id="1120" w:author="Windows User" w:date="2018-02-05T21:55:00Z">
            <w:rPr>
              <w:rFonts w:ascii="Times New Roman" w:hAnsi="Times New Roman" w:cs="Times New Roman"/>
              <w:color w:val="161718" w:themeColor="text1"/>
              <w:sz w:val="24"/>
              <w:szCs w:val="24"/>
            </w:rPr>
          </w:rPrChange>
        </w:rPr>
        <w:fldChar w:fldCharType="end"/>
      </w:r>
      <w:r w:rsidRPr="005F580A">
        <w:rPr>
          <w:rFonts w:ascii="Times New Roman" w:hAnsi="Times New Roman" w:cs="Times New Roman"/>
          <w:color w:val="161718" w:themeColor="text1"/>
          <w:sz w:val="24"/>
          <w:szCs w:val="24"/>
        </w:rPr>
        <w:t>: Best parameters of Tuning the Algorithm with GridSearchCV</w:t>
      </w:r>
      <w:bookmarkEnd w:id="1113"/>
    </w:p>
    <w:tbl>
      <w:tblPr>
        <w:tblStyle w:val="TableGrid"/>
        <w:tblW w:w="0" w:type="auto"/>
        <w:tblLook w:val="04A0" w:firstRow="1" w:lastRow="0" w:firstColumn="1" w:lastColumn="0" w:noHBand="0" w:noVBand="1"/>
      </w:tblPr>
      <w:tblGrid>
        <w:gridCol w:w="6852"/>
      </w:tblGrid>
      <w:tr w:rsidR="00FF70E0" w:rsidRPr="005F580A" w:rsidTr="00FF70E0">
        <w:trPr>
          <w:trHeight w:val="1211"/>
        </w:trPr>
        <w:tc>
          <w:tcPr>
            <w:tcW w:w="6852" w:type="dxa"/>
          </w:tcPr>
          <w:p w:rsidR="00FF70E0" w:rsidRPr="005F580A" w:rsidRDefault="00FF70E0"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Best parameters set found during tuning:</w:t>
            </w:r>
          </w:p>
          <w:p w:rsidR="00FF70E0" w:rsidRPr="005F580A" w:rsidRDefault="00FF70E0"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{'classify__C': 1, 'reduce_dim': NMF(alpha=0.0, beta_loss='frobenius', init=None, l1_ratio=0.0, max_iter=200,</w:t>
            </w:r>
          </w:p>
          <w:p w:rsidR="00FF70E0" w:rsidRPr="005F580A" w:rsidRDefault="00FF70E0"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 xml:space="preserve">  n_components=1, random_state=None, shuffle=False, solver='cd',</w:t>
            </w:r>
          </w:p>
          <w:p w:rsidR="00FF70E0" w:rsidRPr="005F580A" w:rsidRDefault="00FF70E0" w:rsidP="005502AF">
            <w:pPr>
              <w:pStyle w:val="NoSpacing"/>
              <w:spacing w:line="276" w:lineRule="auto"/>
              <w:rPr>
                <w:rFonts w:ascii="Times New Roman" w:eastAsiaTheme="minorHAnsi" w:hAnsi="Times New Roman"/>
                <w:b/>
                <w:color w:val="161718" w:themeColor="text1"/>
                <w:sz w:val="24"/>
                <w:szCs w:val="24"/>
              </w:rPr>
            </w:pPr>
            <w:r w:rsidRPr="005F580A">
              <w:rPr>
                <w:rFonts w:ascii="Times New Roman" w:eastAsiaTheme="minorHAnsi" w:hAnsi="Times New Roman"/>
                <w:color w:val="161718" w:themeColor="text1"/>
                <w:sz w:val="24"/>
                <w:szCs w:val="24"/>
              </w:rPr>
              <w:t xml:space="preserve">  tol=0.0001, verbose=0), 'reduce_dim__n_components': 1}</w:t>
            </w:r>
          </w:p>
        </w:tc>
      </w:tr>
    </w:tbl>
    <w:p w:rsidR="00FF70E0" w:rsidRPr="005F580A" w:rsidRDefault="00FF70E0" w:rsidP="005502AF">
      <w:pPr>
        <w:pStyle w:val="NoSpacing"/>
        <w:rPr>
          <w:rFonts w:ascii="Times New Roman" w:eastAsiaTheme="minorHAnsi" w:hAnsi="Times New Roman"/>
          <w:b/>
          <w:color w:val="161718" w:themeColor="text1"/>
          <w:sz w:val="24"/>
          <w:szCs w:val="24"/>
        </w:rPr>
      </w:pPr>
    </w:p>
    <w:p w:rsidR="002131CC" w:rsidRPr="005F580A" w:rsidRDefault="002131CC" w:rsidP="005502AF">
      <w:pPr>
        <w:pStyle w:val="Caption"/>
        <w:keepNext/>
        <w:spacing w:after="0" w:line="276" w:lineRule="auto"/>
        <w:rPr>
          <w:rFonts w:ascii="Times New Roman" w:hAnsi="Times New Roman" w:cs="Times New Roman"/>
          <w:color w:val="161718" w:themeColor="text1"/>
          <w:sz w:val="24"/>
          <w:szCs w:val="24"/>
        </w:rPr>
      </w:pPr>
      <w:bookmarkStart w:id="1121" w:name="_Ref505245834"/>
      <w:r w:rsidRPr="005F580A">
        <w:rPr>
          <w:rFonts w:ascii="Times New Roman" w:hAnsi="Times New Roman" w:cs="Times New Roman"/>
          <w:color w:val="161718" w:themeColor="text1"/>
          <w:sz w:val="24"/>
          <w:szCs w:val="24"/>
        </w:rPr>
        <w:t xml:space="preserve">Table </w:t>
      </w:r>
      <w:r w:rsidRPr="005F580A">
        <w:rPr>
          <w:rFonts w:ascii="Times New Roman" w:hAnsi="Times New Roman" w:cs="Times New Roman"/>
          <w:color w:val="161718" w:themeColor="text1"/>
          <w:sz w:val="24"/>
          <w:szCs w:val="24"/>
          <w:rPrChange w:id="1122" w:author="Windows User" w:date="2018-02-05T21:55:00Z">
            <w:rPr>
              <w:rFonts w:ascii="Times New Roman" w:hAnsi="Times New Roman" w:cs="Times New Roman"/>
              <w:color w:val="161718" w:themeColor="text1"/>
              <w:sz w:val="24"/>
              <w:szCs w:val="24"/>
            </w:rPr>
          </w:rPrChange>
        </w:rPr>
        <w:fldChar w:fldCharType="begin"/>
      </w:r>
      <w:r w:rsidRPr="005F580A">
        <w:rPr>
          <w:rFonts w:ascii="Times New Roman" w:hAnsi="Times New Roman" w:cs="Times New Roman"/>
          <w:color w:val="161718" w:themeColor="text1"/>
          <w:sz w:val="24"/>
          <w:szCs w:val="24"/>
        </w:rPr>
        <w:instrText xml:space="preserve"> SEQ Table \* ARABIC </w:instrText>
      </w:r>
      <w:r w:rsidRPr="005F580A">
        <w:rPr>
          <w:rFonts w:ascii="Times New Roman" w:hAnsi="Times New Roman" w:cs="Times New Roman"/>
          <w:color w:val="161718" w:themeColor="text1"/>
          <w:sz w:val="24"/>
          <w:szCs w:val="24"/>
          <w:rPrChange w:id="1123" w:author="Windows User" w:date="2018-02-05T21:55:00Z">
            <w:rPr>
              <w:rFonts w:ascii="Times New Roman" w:hAnsi="Times New Roman" w:cs="Times New Roman"/>
              <w:color w:val="161718" w:themeColor="text1"/>
              <w:sz w:val="24"/>
              <w:szCs w:val="24"/>
            </w:rPr>
          </w:rPrChange>
        </w:rPr>
        <w:fldChar w:fldCharType="separate"/>
      </w:r>
      <w:ins w:id="1124" w:author="Windows User" w:date="2018-02-05T21:07:00Z">
        <w:r w:rsidR="008862FB" w:rsidRPr="005F580A">
          <w:rPr>
            <w:rFonts w:ascii="Times New Roman" w:hAnsi="Times New Roman" w:cs="Times New Roman"/>
            <w:noProof/>
            <w:color w:val="161718" w:themeColor="text1"/>
            <w:sz w:val="24"/>
            <w:szCs w:val="24"/>
          </w:rPr>
          <w:t>6</w:t>
        </w:r>
      </w:ins>
      <w:ins w:id="1125" w:author="User" w:date="2018-02-05T13:44:00Z">
        <w:del w:id="1126" w:author="Windows User" w:date="2018-02-05T21:07:00Z">
          <w:r w:rsidR="00391309" w:rsidRPr="005F580A" w:rsidDel="008862FB">
            <w:rPr>
              <w:rFonts w:ascii="Times New Roman" w:hAnsi="Times New Roman" w:cs="Times New Roman"/>
              <w:noProof/>
              <w:color w:val="161718" w:themeColor="text1"/>
              <w:sz w:val="24"/>
              <w:szCs w:val="24"/>
            </w:rPr>
            <w:delText>6</w:delText>
          </w:r>
        </w:del>
      </w:ins>
      <w:del w:id="1127" w:author="Windows User" w:date="2018-02-05T21:07:00Z">
        <w:r w:rsidR="003A4F08" w:rsidRPr="005F580A" w:rsidDel="008862FB">
          <w:rPr>
            <w:rFonts w:ascii="Times New Roman" w:hAnsi="Times New Roman" w:cs="Times New Roman"/>
            <w:noProof/>
            <w:color w:val="161718" w:themeColor="text1"/>
            <w:sz w:val="24"/>
            <w:szCs w:val="24"/>
          </w:rPr>
          <w:delText>4</w:delText>
        </w:r>
      </w:del>
      <w:r w:rsidRPr="005F580A">
        <w:rPr>
          <w:rFonts w:ascii="Times New Roman" w:hAnsi="Times New Roman" w:cs="Times New Roman"/>
          <w:color w:val="161718" w:themeColor="text1"/>
          <w:sz w:val="24"/>
          <w:szCs w:val="24"/>
          <w:rPrChange w:id="1128" w:author="Windows User" w:date="2018-02-05T21:55:00Z">
            <w:rPr>
              <w:rFonts w:ascii="Times New Roman" w:hAnsi="Times New Roman" w:cs="Times New Roman"/>
              <w:color w:val="161718" w:themeColor="text1"/>
              <w:sz w:val="24"/>
              <w:szCs w:val="24"/>
            </w:rPr>
          </w:rPrChange>
        </w:rPr>
        <w:fldChar w:fldCharType="end"/>
      </w:r>
      <w:r w:rsidRPr="005F580A">
        <w:rPr>
          <w:rFonts w:ascii="Times New Roman" w:hAnsi="Times New Roman" w:cs="Times New Roman"/>
          <w:color w:val="161718" w:themeColor="text1"/>
          <w:sz w:val="24"/>
          <w:szCs w:val="24"/>
        </w:rPr>
        <w:t xml:space="preserve">: Improved precision and recall rate obtained by </w:t>
      </w:r>
      <w:bookmarkEnd w:id="1121"/>
      <w:r w:rsidRPr="005F580A">
        <w:rPr>
          <w:rFonts w:ascii="Times New Roman" w:hAnsi="Times New Roman" w:cs="Times New Roman"/>
          <w:color w:val="161718" w:themeColor="text1"/>
          <w:sz w:val="24"/>
          <w:szCs w:val="24"/>
        </w:rPr>
        <w:t>tuning</w:t>
      </w:r>
    </w:p>
    <w:tbl>
      <w:tblPr>
        <w:tblStyle w:val="TableGrid"/>
        <w:tblW w:w="0" w:type="auto"/>
        <w:tblLook w:val="04A0" w:firstRow="1" w:lastRow="0" w:firstColumn="1" w:lastColumn="0" w:noHBand="0" w:noVBand="1"/>
      </w:tblPr>
      <w:tblGrid>
        <w:gridCol w:w="6853"/>
      </w:tblGrid>
      <w:tr w:rsidR="005502AF" w:rsidRPr="005F580A" w:rsidTr="005502AF">
        <w:trPr>
          <w:trHeight w:val="1206"/>
        </w:trPr>
        <w:tc>
          <w:tcPr>
            <w:tcW w:w="6853" w:type="dxa"/>
          </w:tcPr>
          <w:p w:rsidR="002131CC" w:rsidRPr="005F580A" w:rsidRDefault="002131CC"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 xml:space="preserve">         precision    recall  f1-score   support</w:t>
            </w:r>
          </w:p>
          <w:p w:rsidR="002131CC" w:rsidRPr="005F580A" w:rsidRDefault="002131CC"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 xml:space="preserve">        0.0       0.89      0.94      0.91        33</w:t>
            </w:r>
          </w:p>
          <w:p w:rsidR="002131CC" w:rsidRPr="005F580A" w:rsidRDefault="002131CC"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 xml:space="preserve">        1.0       0.00      0.00      0.00         4</w:t>
            </w:r>
          </w:p>
          <w:p w:rsidR="002131CC" w:rsidRPr="005F580A" w:rsidRDefault="002131CC" w:rsidP="005502AF">
            <w:pPr>
              <w:pStyle w:val="NoSpacing"/>
              <w:spacing w:line="276" w:lineRule="auto"/>
              <w:rPr>
                <w:rFonts w:ascii="Times New Roman" w:eastAsiaTheme="minorHAnsi" w:hAnsi="Times New Roman"/>
                <w:color w:val="161718" w:themeColor="text1"/>
                <w:sz w:val="24"/>
                <w:szCs w:val="24"/>
              </w:rPr>
            </w:pPr>
            <w:r w:rsidRPr="005F580A">
              <w:rPr>
                <w:rFonts w:ascii="Times New Roman" w:eastAsiaTheme="minorHAnsi" w:hAnsi="Times New Roman"/>
                <w:color w:val="161718" w:themeColor="text1"/>
                <w:sz w:val="24"/>
                <w:szCs w:val="24"/>
              </w:rPr>
              <w:t>avg / total       0.79      0.84      0.81        37</w:t>
            </w:r>
          </w:p>
        </w:tc>
      </w:tr>
    </w:tbl>
    <w:p w:rsidR="009D2D22" w:rsidRPr="005F580A" w:rsidRDefault="009D2D22" w:rsidP="005502AF">
      <w:pPr>
        <w:pStyle w:val="NoSpacing"/>
        <w:rPr>
          <w:rFonts w:ascii="Times New Roman" w:eastAsiaTheme="minorHAnsi" w:hAnsi="Times New Roman"/>
          <w:color w:val="161718" w:themeColor="text1"/>
          <w:sz w:val="24"/>
          <w:szCs w:val="24"/>
        </w:rPr>
      </w:pPr>
    </w:p>
    <w:p w:rsidR="001E3E3E" w:rsidRPr="005F580A" w:rsidRDefault="001E3E3E" w:rsidP="005502AF">
      <w:pPr>
        <w:pStyle w:val="NoSpacing"/>
        <w:rPr>
          <w:rFonts w:ascii="Times New Roman" w:eastAsiaTheme="minorHAnsi" w:hAnsi="Times New Roman"/>
          <w:color w:val="161718" w:themeColor="text1"/>
          <w:sz w:val="24"/>
          <w:szCs w:val="24"/>
        </w:rPr>
      </w:pPr>
    </w:p>
    <w:p w:rsidR="004B7E44" w:rsidRPr="005F580A" w:rsidRDefault="00125468" w:rsidP="005502AF">
      <w:pPr>
        <w:pStyle w:val="Heading1"/>
        <w:rPr>
          <w:rFonts w:eastAsiaTheme="minorHAnsi"/>
        </w:rPr>
      </w:pPr>
      <w:bookmarkStart w:id="1129" w:name="_Toc505628206"/>
      <w:r w:rsidRPr="005F580A">
        <w:rPr>
          <w:rFonts w:eastAsiaTheme="minorHAnsi"/>
        </w:rPr>
        <w:t>Validation and Evaluation of the algorithm</w:t>
      </w:r>
      <w:bookmarkEnd w:id="1129"/>
    </w:p>
    <w:p w:rsidR="004B7E44" w:rsidRPr="005F580A" w:rsidRDefault="00494FC2" w:rsidP="005502AF">
      <w:pPr>
        <w:rPr>
          <w:rFonts w:ascii="Times New Roman" w:hAnsi="Times New Roman" w:cs="Times New Roman"/>
          <w:color w:val="161718" w:themeColor="text1"/>
          <w:sz w:val="24"/>
          <w:szCs w:val="24"/>
        </w:rPr>
      </w:pPr>
      <w:r w:rsidRPr="005F580A">
        <w:rPr>
          <w:rFonts w:ascii="Times New Roman" w:hAnsi="Times New Roman" w:cs="Times New Roman"/>
          <w:color w:val="161718" w:themeColor="text1"/>
          <w:sz w:val="24"/>
          <w:szCs w:val="24"/>
        </w:rPr>
        <w:t>In machine learning, model validation is referred to as the process where a trained model is evaluated with a testing data set. The test data is completely new data which is not similar to training data</w:t>
      </w:r>
      <w:r w:rsidRPr="005F580A">
        <w:rPr>
          <w:rStyle w:val="FootnoteReference"/>
          <w:rFonts w:ascii="Times New Roman" w:hAnsi="Times New Roman" w:cs="Times New Roman"/>
          <w:color w:val="161718" w:themeColor="text1"/>
          <w:sz w:val="24"/>
          <w:szCs w:val="24"/>
        </w:rPr>
        <w:footnoteReference w:id="14"/>
      </w:r>
      <w:r w:rsidRPr="005F580A">
        <w:rPr>
          <w:rFonts w:ascii="Times New Roman" w:hAnsi="Times New Roman" w:cs="Times New Roman"/>
          <w:color w:val="161718" w:themeColor="text1"/>
          <w:sz w:val="24"/>
          <w:szCs w:val="24"/>
        </w:rPr>
        <w:t xml:space="preserve">. </w:t>
      </w:r>
    </w:p>
    <w:p w:rsidR="00454B59" w:rsidRPr="005F580A" w:rsidRDefault="00494FC2" w:rsidP="005502AF">
      <w:pPr>
        <w:jc w:val="both"/>
        <w:rPr>
          <w:rFonts w:ascii="Times New Roman" w:eastAsia="Times New Roman" w:hAnsi="Times New Roman" w:cs="Times New Roman"/>
          <w:color w:val="161718" w:themeColor="text1"/>
          <w:sz w:val="24"/>
          <w:szCs w:val="24"/>
          <w:lang w:val="en-GB" w:eastAsia="en-GB"/>
        </w:rPr>
      </w:pPr>
      <w:r w:rsidRPr="005F580A">
        <w:rPr>
          <w:rFonts w:ascii="Times New Roman" w:hAnsi="Times New Roman" w:cs="Times New Roman"/>
          <w:color w:val="161718" w:themeColor="text1"/>
          <w:sz w:val="24"/>
          <w:szCs w:val="24"/>
        </w:rPr>
        <w:t>The common mistake is not to splitting the original dataset into training and testing dataset. If training data set is used for testing, it will over-fit, meaning that even though the model is performing amazingly during the testing phase, it will work frustratingly for new incoming dataset</w:t>
      </w:r>
      <w:r w:rsidRPr="005F580A">
        <w:rPr>
          <w:rStyle w:val="FootnoteReference"/>
          <w:rFonts w:ascii="Times New Roman" w:hAnsi="Times New Roman" w:cs="Times New Roman"/>
          <w:color w:val="161718" w:themeColor="text1"/>
          <w:sz w:val="24"/>
          <w:szCs w:val="24"/>
        </w:rPr>
        <w:footnoteReference w:id="15"/>
      </w:r>
      <w:r w:rsidRPr="005F580A">
        <w:rPr>
          <w:rFonts w:ascii="Times New Roman" w:hAnsi="Times New Roman" w:cs="Times New Roman"/>
          <w:color w:val="161718" w:themeColor="text1"/>
          <w:sz w:val="24"/>
          <w:szCs w:val="24"/>
        </w:rPr>
        <w:t xml:space="preserve">.  </w:t>
      </w:r>
    </w:p>
    <w:p w:rsidR="00853692" w:rsidRPr="005F580A" w:rsidRDefault="00454B59" w:rsidP="005502AF">
      <w:pPr>
        <w:jc w:val="both"/>
        <w:rPr>
          <w:ins w:id="1130" w:author="Windows User" w:date="2018-02-05T00:42:00Z"/>
          <w:rFonts w:ascii="Times New Roman" w:hAnsi="Times New Roman" w:cs="Times New Roman"/>
          <w:color w:val="161718" w:themeColor="text1"/>
          <w:sz w:val="24"/>
          <w:szCs w:val="24"/>
        </w:rPr>
      </w:pPr>
      <w:r w:rsidRPr="005F580A">
        <w:rPr>
          <w:rFonts w:ascii="Times New Roman" w:hAnsi="Times New Roman" w:cs="Times New Roman"/>
          <w:color w:val="161718" w:themeColor="text1"/>
          <w:sz w:val="24"/>
          <w:szCs w:val="24"/>
        </w:rPr>
        <w:t xml:space="preserve">The final machine learning model has been validated by </w:t>
      </w:r>
      <w:r w:rsidRPr="005F580A">
        <w:rPr>
          <w:rFonts w:ascii="Times New Roman" w:hAnsi="Times New Roman" w:cs="Times New Roman"/>
          <w:b/>
          <w:i/>
          <w:color w:val="161718" w:themeColor="text1"/>
          <w:sz w:val="24"/>
          <w:szCs w:val="24"/>
        </w:rPr>
        <w:t>StratifiedShuffleSplit</w:t>
      </w:r>
      <w:r w:rsidRPr="005F580A">
        <w:rPr>
          <w:rFonts w:ascii="Times New Roman" w:hAnsi="Times New Roman" w:cs="Times New Roman"/>
          <w:i/>
          <w:color w:val="161718" w:themeColor="text1"/>
          <w:sz w:val="24"/>
          <w:szCs w:val="24"/>
        </w:rPr>
        <w:t xml:space="preserve"> </w:t>
      </w:r>
      <w:r w:rsidRPr="005F580A">
        <w:rPr>
          <w:rFonts w:ascii="Times New Roman" w:hAnsi="Times New Roman" w:cs="Times New Roman"/>
          <w:color w:val="161718" w:themeColor="text1"/>
          <w:sz w:val="24"/>
          <w:szCs w:val="24"/>
        </w:rPr>
        <w:t>function written in the tester.py code given</w:t>
      </w:r>
      <w:r w:rsidRPr="005F580A">
        <w:rPr>
          <w:rStyle w:val="FootnoteReference"/>
          <w:rFonts w:ascii="Times New Roman" w:hAnsi="Times New Roman" w:cs="Times New Roman"/>
          <w:color w:val="161718" w:themeColor="text1"/>
          <w:sz w:val="24"/>
          <w:szCs w:val="24"/>
        </w:rPr>
        <w:footnoteReference w:id="16"/>
      </w:r>
      <w:r w:rsidRPr="005F580A">
        <w:rPr>
          <w:rFonts w:ascii="Times New Roman" w:hAnsi="Times New Roman" w:cs="Times New Roman"/>
          <w:color w:val="161718" w:themeColor="text1"/>
          <w:sz w:val="24"/>
          <w:szCs w:val="24"/>
        </w:rPr>
        <w:t xml:space="preserve">. </w:t>
      </w:r>
    </w:p>
    <w:p w:rsidR="00853692" w:rsidRPr="005F580A" w:rsidDel="002B6F44" w:rsidRDefault="00853692">
      <w:pPr>
        <w:jc w:val="both"/>
        <w:rPr>
          <w:ins w:id="1131" w:author="Windows User" w:date="2018-02-05T00:42:00Z"/>
          <w:del w:id="1132" w:author="User" w:date="2018-02-05T09:34:00Z"/>
          <w:rFonts w:ascii="Times New Roman" w:hAnsi="Times New Roman" w:cs="Times New Roman"/>
          <w:color w:val="161718" w:themeColor="text1"/>
          <w:sz w:val="24"/>
          <w:szCs w:val="24"/>
        </w:rPr>
        <w:pPrChange w:id="1133" w:author="User" w:date="2018-02-05T09:34:00Z">
          <w:pPr/>
        </w:pPrChange>
      </w:pPr>
      <w:ins w:id="1134" w:author="Windows User" w:date="2018-02-05T00:42:00Z">
        <w:r w:rsidRPr="005F580A">
          <w:rPr>
            <w:rFonts w:ascii="Times New Roman" w:hAnsi="Times New Roman" w:cs="Times New Roman"/>
            <w:color w:val="161718" w:themeColor="text1"/>
            <w:sz w:val="24"/>
            <w:szCs w:val="24"/>
          </w:rPr>
          <w:t xml:space="preserve">The performance measures </w:t>
        </w:r>
        <w:r w:rsidRPr="005F580A">
          <w:rPr>
            <w:rFonts w:ascii="Times New Roman" w:hAnsi="Times New Roman" w:cs="Times New Roman"/>
            <w:i/>
            <w:color w:val="161718" w:themeColor="text1"/>
            <w:sz w:val="24"/>
            <w:szCs w:val="24"/>
          </w:rPr>
          <w:t xml:space="preserve">recall and precision </w:t>
        </w:r>
        <w:r w:rsidRPr="005F580A">
          <w:rPr>
            <w:rFonts w:ascii="Times New Roman" w:hAnsi="Times New Roman" w:cs="Times New Roman"/>
            <w:color w:val="161718" w:themeColor="text1"/>
            <w:sz w:val="24"/>
            <w:szCs w:val="24"/>
          </w:rPr>
          <w:t xml:space="preserve">are being utilized in this project. </w:t>
        </w:r>
      </w:ins>
      <w:ins w:id="1135" w:author="Windows User" w:date="2018-02-05T00:43:00Z">
        <w:r w:rsidRPr="005F580A">
          <w:rPr>
            <w:rFonts w:ascii="Times New Roman" w:hAnsi="Times New Roman" w:cs="Times New Roman"/>
            <w:color w:val="161718" w:themeColor="text1"/>
            <w:sz w:val="24"/>
            <w:szCs w:val="24"/>
          </w:rPr>
          <w:t xml:space="preserve">The precision </w:t>
        </w:r>
        <w:del w:id="1136" w:author="User" w:date="2018-02-05T09:33:00Z">
          <w:r w:rsidRPr="005F580A" w:rsidDel="002B6F44">
            <w:rPr>
              <w:rFonts w:ascii="Times New Roman" w:hAnsi="Times New Roman" w:cs="Times New Roman"/>
              <w:color w:val="161718" w:themeColor="text1"/>
              <w:sz w:val="24"/>
              <w:szCs w:val="24"/>
            </w:rPr>
            <w:delText>can be deduced as</w:delText>
          </w:r>
        </w:del>
      </w:ins>
      <w:ins w:id="1137" w:author="User" w:date="2018-02-05T09:33:00Z">
        <w:r w:rsidR="002B6F44" w:rsidRPr="005F580A">
          <w:rPr>
            <w:rFonts w:ascii="Times New Roman" w:hAnsi="Times New Roman" w:cs="Times New Roman"/>
            <w:color w:val="161718" w:themeColor="text1"/>
            <w:sz w:val="24"/>
            <w:szCs w:val="24"/>
          </w:rPr>
          <w:t>is</w:t>
        </w:r>
      </w:ins>
      <w:ins w:id="1138" w:author="Windows User" w:date="2018-02-05T00:43:00Z">
        <w:r w:rsidRPr="005F580A">
          <w:rPr>
            <w:rFonts w:ascii="Times New Roman" w:hAnsi="Times New Roman" w:cs="Times New Roman"/>
            <w:color w:val="161718" w:themeColor="text1"/>
            <w:sz w:val="24"/>
            <w:szCs w:val="24"/>
          </w:rPr>
          <w:t xml:space="preserve"> the </w:t>
        </w:r>
        <w:del w:id="1139" w:author="User" w:date="2018-02-05T09:33:00Z">
          <w:r w:rsidRPr="005F580A" w:rsidDel="002B6F44">
            <w:rPr>
              <w:rFonts w:ascii="Times New Roman" w:hAnsi="Times New Roman" w:cs="Times New Roman"/>
              <w:color w:val="161718" w:themeColor="text1"/>
              <w:sz w:val="24"/>
              <w:szCs w:val="24"/>
            </w:rPr>
            <w:delText>likelihood</w:delText>
          </w:r>
        </w:del>
      </w:ins>
      <w:ins w:id="1140" w:author="User" w:date="2018-02-05T09:33:00Z">
        <w:r w:rsidR="002B6F44" w:rsidRPr="005F580A">
          <w:rPr>
            <w:rFonts w:ascii="Times New Roman" w:hAnsi="Times New Roman" w:cs="Times New Roman"/>
            <w:color w:val="161718" w:themeColor="text1"/>
            <w:sz w:val="24"/>
            <w:szCs w:val="24"/>
          </w:rPr>
          <w:t>probability</w:t>
        </w:r>
      </w:ins>
      <w:ins w:id="1141" w:author="Windows User" w:date="2018-02-05T00:43:00Z">
        <w:r w:rsidRPr="005F580A">
          <w:rPr>
            <w:rFonts w:ascii="Times New Roman" w:hAnsi="Times New Roman" w:cs="Times New Roman"/>
            <w:color w:val="161718" w:themeColor="text1"/>
            <w:sz w:val="24"/>
            <w:szCs w:val="24"/>
          </w:rPr>
          <w:t xml:space="preserve"> that a person who is identified as </w:t>
        </w:r>
      </w:ins>
      <w:ins w:id="1142" w:author="User" w:date="2018-02-05T09:33:00Z">
        <w:r w:rsidR="002B6F44" w:rsidRPr="005F580A">
          <w:rPr>
            <w:rFonts w:ascii="Times New Roman" w:hAnsi="Times New Roman" w:cs="Times New Roman"/>
            <w:color w:val="161718" w:themeColor="text1"/>
            <w:sz w:val="24"/>
            <w:szCs w:val="24"/>
          </w:rPr>
          <w:t>person of interest</w:t>
        </w:r>
      </w:ins>
      <w:ins w:id="1143" w:author="Windows User" w:date="2018-02-05T00:43:00Z">
        <w:del w:id="1144" w:author="User" w:date="2018-02-05T09:33:00Z">
          <w:r w:rsidRPr="005F580A" w:rsidDel="002B6F44">
            <w:rPr>
              <w:rFonts w:ascii="Times New Roman" w:hAnsi="Times New Roman" w:cs="Times New Roman"/>
              <w:color w:val="161718" w:themeColor="text1"/>
              <w:sz w:val="24"/>
              <w:szCs w:val="24"/>
            </w:rPr>
            <w:delText>POI</w:delText>
          </w:r>
        </w:del>
        <w:r w:rsidRPr="005F580A">
          <w:rPr>
            <w:rFonts w:ascii="Times New Roman" w:hAnsi="Times New Roman" w:cs="Times New Roman"/>
            <w:color w:val="161718" w:themeColor="text1"/>
            <w:sz w:val="24"/>
            <w:szCs w:val="24"/>
          </w:rPr>
          <w:t xml:space="preserve"> is </w:t>
        </w:r>
        <w:del w:id="1145" w:author="User" w:date="2018-02-05T09:33:00Z">
          <w:r w:rsidRPr="005F580A" w:rsidDel="002B6F44">
            <w:rPr>
              <w:rFonts w:ascii="Times New Roman" w:hAnsi="Times New Roman" w:cs="Times New Roman"/>
              <w:color w:val="161718" w:themeColor="text1"/>
              <w:sz w:val="24"/>
              <w:szCs w:val="24"/>
            </w:rPr>
            <w:delText xml:space="preserve">actually </w:delText>
          </w:r>
        </w:del>
        <w:r w:rsidRPr="005F580A">
          <w:rPr>
            <w:rFonts w:ascii="Times New Roman" w:hAnsi="Times New Roman" w:cs="Times New Roman"/>
            <w:color w:val="161718" w:themeColor="text1"/>
            <w:sz w:val="24"/>
            <w:szCs w:val="24"/>
          </w:rPr>
          <w:t xml:space="preserve">a true </w:t>
        </w:r>
        <w:del w:id="1146" w:author="User" w:date="2018-02-05T09:33:00Z">
          <w:r w:rsidRPr="005F580A" w:rsidDel="002B6F44">
            <w:rPr>
              <w:rFonts w:ascii="Times New Roman" w:hAnsi="Times New Roman" w:cs="Times New Roman"/>
              <w:color w:val="161718" w:themeColor="text1"/>
              <w:sz w:val="24"/>
              <w:szCs w:val="24"/>
            </w:rPr>
            <w:delText>POI</w:delText>
          </w:r>
        </w:del>
      </w:ins>
      <w:ins w:id="1147" w:author="User" w:date="2018-02-05T09:33:00Z">
        <w:r w:rsidR="002B6F44" w:rsidRPr="005F580A">
          <w:rPr>
            <w:rFonts w:ascii="Times New Roman" w:hAnsi="Times New Roman" w:cs="Times New Roman"/>
            <w:color w:val="161718" w:themeColor="text1"/>
            <w:sz w:val="24"/>
            <w:szCs w:val="24"/>
          </w:rPr>
          <w:t>person of interest</w:t>
        </w:r>
      </w:ins>
      <w:ins w:id="1148" w:author="User" w:date="2018-02-05T09:34:00Z">
        <w:r w:rsidR="002B6F44" w:rsidRPr="005F580A">
          <w:rPr>
            <w:rFonts w:ascii="Times New Roman" w:hAnsi="Times New Roman" w:cs="Times New Roman"/>
            <w:color w:val="161718" w:themeColor="text1"/>
            <w:sz w:val="24"/>
            <w:szCs w:val="24"/>
          </w:rPr>
          <w:t>, meaning guilty person is predicted as guilty by the model developed in this project.</w:t>
        </w:r>
      </w:ins>
      <w:ins w:id="1149" w:author="Windows User" w:date="2018-02-05T00:43:00Z">
        <w:del w:id="1150" w:author="User" w:date="2018-02-05T09:34:00Z">
          <w:r w:rsidRPr="005F580A" w:rsidDel="002B6F44">
            <w:rPr>
              <w:rFonts w:ascii="Times New Roman" w:hAnsi="Times New Roman" w:cs="Times New Roman"/>
              <w:color w:val="161718" w:themeColor="text1"/>
              <w:sz w:val="24"/>
              <w:szCs w:val="24"/>
            </w:rPr>
            <w:delText>.</w:delText>
          </w:r>
        </w:del>
        <w:r w:rsidRPr="005F580A">
          <w:rPr>
            <w:rFonts w:ascii="Times New Roman" w:hAnsi="Times New Roman" w:cs="Times New Roman"/>
            <w:color w:val="161718" w:themeColor="text1"/>
            <w:sz w:val="24"/>
            <w:szCs w:val="24"/>
          </w:rPr>
          <w:t xml:space="preserve"> </w:t>
        </w:r>
      </w:ins>
    </w:p>
    <w:p w:rsidR="00454B59" w:rsidRPr="005F580A" w:rsidRDefault="00454B59">
      <w:pPr>
        <w:jc w:val="both"/>
        <w:rPr>
          <w:rFonts w:ascii="Times New Roman" w:hAnsi="Times New Roman" w:cs="Times New Roman"/>
          <w:color w:val="161718" w:themeColor="text1"/>
          <w:sz w:val="24"/>
          <w:szCs w:val="24"/>
        </w:rPr>
      </w:pPr>
      <w:r w:rsidRPr="005F580A">
        <w:rPr>
          <w:rFonts w:ascii="Times New Roman" w:hAnsi="Times New Roman" w:cs="Times New Roman"/>
          <w:color w:val="161718" w:themeColor="text1"/>
          <w:sz w:val="24"/>
          <w:szCs w:val="24"/>
        </w:rPr>
        <w:t xml:space="preserve">From the </w:t>
      </w:r>
      <w:r w:rsidRPr="005F580A">
        <w:rPr>
          <w:rFonts w:ascii="Times New Roman" w:hAnsi="Times New Roman" w:cs="Times New Roman"/>
          <w:color w:val="161718" w:themeColor="text1"/>
          <w:sz w:val="24"/>
          <w:szCs w:val="24"/>
          <w:rPrChange w:id="1151" w:author="Windows User" w:date="2018-02-05T21:55:00Z">
            <w:rPr>
              <w:rFonts w:ascii="Times New Roman" w:hAnsi="Times New Roman" w:cs="Times New Roman"/>
              <w:color w:val="161718" w:themeColor="text1"/>
              <w:sz w:val="24"/>
              <w:szCs w:val="24"/>
            </w:rPr>
          </w:rPrChange>
        </w:rPr>
        <w:fldChar w:fldCharType="begin"/>
      </w:r>
      <w:r w:rsidRPr="005F580A">
        <w:rPr>
          <w:rFonts w:ascii="Times New Roman" w:hAnsi="Times New Roman" w:cs="Times New Roman"/>
          <w:color w:val="161718" w:themeColor="text1"/>
          <w:sz w:val="24"/>
          <w:szCs w:val="24"/>
        </w:rPr>
        <w:instrText xml:space="preserve"> REF _Ref505209385 \h </w:instrText>
      </w:r>
      <w:r w:rsidR="00765BAD" w:rsidRPr="005F580A">
        <w:rPr>
          <w:rFonts w:ascii="Times New Roman" w:hAnsi="Times New Roman" w:cs="Times New Roman"/>
          <w:color w:val="161718" w:themeColor="text1"/>
          <w:sz w:val="24"/>
          <w:szCs w:val="24"/>
        </w:rPr>
        <w:instrText xml:space="preserve"> \* MERGEFORMAT </w:instrText>
      </w:r>
      <w:r w:rsidRPr="005F580A">
        <w:rPr>
          <w:rFonts w:ascii="Times New Roman" w:hAnsi="Times New Roman" w:cs="Times New Roman"/>
          <w:color w:val="161718" w:themeColor="text1"/>
          <w:sz w:val="24"/>
          <w:szCs w:val="24"/>
          <w:rPrChange w:id="1152" w:author="Windows User" w:date="2018-02-05T21:55:00Z">
            <w:rPr>
              <w:rFonts w:ascii="Times New Roman" w:hAnsi="Times New Roman" w:cs="Times New Roman"/>
              <w:color w:val="161718" w:themeColor="text1"/>
              <w:sz w:val="24"/>
              <w:szCs w:val="24"/>
            </w:rPr>
          </w:rPrChange>
        </w:rPr>
      </w:r>
      <w:r w:rsidRPr="005F580A">
        <w:rPr>
          <w:rFonts w:ascii="Times New Roman" w:hAnsi="Times New Roman" w:cs="Times New Roman"/>
          <w:color w:val="161718" w:themeColor="text1"/>
          <w:sz w:val="24"/>
          <w:szCs w:val="24"/>
          <w:rPrChange w:id="1153" w:author="Windows User" w:date="2018-02-05T21:55:00Z">
            <w:rPr>
              <w:rFonts w:ascii="Times New Roman" w:hAnsi="Times New Roman" w:cs="Times New Roman"/>
              <w:color w:val="161718" w:themeColor="text1"/>
              <w:sz w:val="24"/>
              <w:szCs w:val="24"/>
            </w:rPr>
          </w:rPrChange>
        </w:rPr>
        <w:fldChar w:fldCharType="separate"/>
      </w:r>
      <w:ins w:id="1154" w:author="Windows User" w:date="2018-02-05T21:07:00Z">
        <w:r w:rsidR="008862FB" w:rsidRPr="005F580A">
          <w:rPr>
            <w:rFonts w:ascii="Times New Roman" w:hAnsi="Times New Roman" w:cs="Times New Roman"/>
            <w:color w:val="161718" w:themeColor="text1"/>
            <w:sz w:val="24"/>
            <w:szCs w:val="24"/>
          </w:rPr>
          <w:t xml:space="preserve">Table </w:t>
        </w:r>
        <w:r w:rsidR="008862FB" w:rsidRPr="005F580A">
          <w:rPr>
            <w:rFonts w:ascii="Times New Roman" w:hAnsi="Times New Roman" w:cs="Times New Roman"/>
            <w:noProof/>
            <w:color w:val="161718" w:themeColor="text1"/>
            <w:sz w:val="24"/>
            <w:szCs w:val="24"/>
          </w:rPr>
          <w:t>7</w:t>
        </w:r>
        <w:r w:rsidR="008862FB" w:rsidRPr="005F580A">
          <w:rPr>
            <w:rFonts w:ascii="Times New Roman" w:hAnsi="Times New Roman" w:cs="Times New Roman"/>
            <w:color w:val="161718" w:themeColor="text1"/>
            <w:sz w:val="24"/>
            <w:szCs w:val="24"/>
          </w:rPr>
          <w:t xml:space="preserve">: Output of </w:t>
        </w:r>
        <w:r w:rsidR="008862FB" w:rsidRPr="005F580A">
          <w:rPr>
            <w:rFonts w:ascii="Times New Roman" w:hAnsi="Times New Roman" w:cs="Times New Roman"/>
            <w:color w:val="161718" w:themeColor="text1"/>
            <w:sz w:val="24"/>
            <w:szCs w:val="24"/>
          </w:rPr>
          <w:lastRenderedPageBreak/>
          <w:t>the tester.py code</w:t>
        </w:r>
      </w:ins>
      <w:del w:id="1155" w:author="Windows User" w:date="2018-02-05T21:07:00Z">
        <w:r w:rsidR="003A4F08" w:rsidRPr="005F580A" w:rsidDel="008862FB">
          <w:rPr>
            <w:rFonts w:ascii="Times New Roman" w:hAnsi="Times New Roman" w:cs="Times New Roman"/>
            <w:color w:val="161718" w:themeColor="text1"/>
            <w:sz w:val="24"/>
            <w:szCs w:val="24"/>
          </w:rPr>
          <w:delText xml:space="preserve">Table </w:delText>
        </w:r>
        <w:r w:rsidR="003A4F08" w:rsidRPr="005F580A" w:rsidDel="008862FB">
          <w:rPr>
            <w:rFonts w:ascii="Times New Roman" w:hAnsi="Times New Roman" w:cs="Times New Roman"/>
            <w:noProof/>
            <w:color w:val="161718" w:themeColor="text1"/>
            <w:sz w:val="24"/>
            <w:szCs w:val="24"/>
          </w:rPr>
          <w:delText>5</w:delText>
        </w:r>
        <w:r w:rsidR="003A4F08" w:rsidRPr="005F580A" w:rsidDel="008862FB">
          <w:rPr>
            <w:rFonts w:ascii="Times New Roman" w:hAnsi="Times New Roman" w:cs="Times New Roman"/>
            <w:color w:val="161718" w:themeColor="text1"/>
            <w:sz w:val="24"/>
            <w:szCs w:val="24"/>
          </w:rPr>
          <w:delText>: Output of the tester.py code</w:delText>
        </w:r>
      </w:del>
      <w:r w:rsidRPr="005F580A">
        <w:rPr>
          <w:rFonts w:ascii="Times New Roman" w:hAnsi="Times New Roman" w:cs="Times New Roman"/>
          <w:color w:val="161718" w:themeColor="text1"/>
          <w:sz w:val="24"/>
          <w:szCs w:val="24"/>
          <w:rPrChange w:id="1156" w:author="Windows User" w:date="2018-02-05T21:55:00Z">
            <w:rPr>
              <w:rFonts w:ascii="Times New Roman" w:hAnsi="Times New Roman" w:cs="Times New Roman"/>
              <w:color w:val="161718" w:themeColor="text1"/>
              <w:sz w:val="24"/>
              <w:szCs w:val="24"/>
            </w:rPr>
          </w:rPrChange>
        </w:rPr>
        <w:fldChar w:fldCharType="end"/>
      </w:r>
      <w:r w:rsidRPr="005F580A">
        <w:rPr>
          <w:rFonts w:ascii="Times New Roman" w:hAnsi="Times New Roman" w:cs="Times New Roman"/>
          <w:color w:val="161718" w:themeColor="text1"/>
          <w:sz w:val="24"/>
          <w:szCs w:val="24"/>
        </w:rPr>
        <w:t>, it is found that the accuracy of the model is 80</w:t>
      </w:r>
      <w:r w:rsidR="001D49E7" w:rsidRPr="005F580A">
        <w:rPr>
          <w:rFonts w:ascii="Times New Roman" w:hAnsi="Times New Roman" w:cs="Times New Roman"/>
          <w:color w:val="161718" w:themeColor="text1"/>
          <w:sz w:val="24"/>
          <w:szCs w:val="24"/>
        </w:rPr>
        <w:t>.27</w:t>
      </w:r>
      <w:r w:rsidRPr="005F580A">
        <w:rPr>
          <w:rFonts w:ascii="Times New Roman" w:hAnsi="Times New Roman" w:cs="Times New Roman"/>
          <w:color w:val="161718" w:themeColor="text1"/>
          <w:sz w:val="24"/>
          <w:szCs w:val="24"/>
        </w:rPr>
        <w:t xml:space="preserve">%, the precision is 39%, </w:t>
      </w:r>
      <w:r w:rsidR="002D6C63" w:rsidRPr="005F580A">
        <w:rPr>
          <w:rFonts w:ascii="Times New Roman" w:hAnsi="Times New Roman" w:cs="Times New Roman"/>
          <w:color w:val="161718" w:themeColor="text1"/>
          <w:sz w:val="24"/>
          <w:szCs w:val="24"/>
        </w:rPr>
        <w:t>and recall</w:t>
      </w:r>
      <w:r w:rsidRPr="005F580A">
        <w:rPr>
          <w:rFonts w:ascii="Times New Roman" w:hAnsi="Times New Roman" w:cs="Times New Roman"/>
          <w:color w:val="161718" w:themeColor="text1"/>
          <w:sz w:val="24"/>
          <w:szCs w:val="24"/>
        </w:rPr>
        <w:t xml:space="preserve"> is 34%. Both precision and recall values are higher than the threshold set during the project assignment (which were 0.3 for them)</w:t>
      </w:r>
      <w:r w:rsidR="002D6C63" w:rsidRPr="005F580A">
        <w:rPr>
          <w:rFonts w:ascii="Times New Roman" w:hAnsi="Times New Roman" w:cs="Times New Roman"/>
          <w:color w:val="161718" w:themeColor="text1"/>
          <w:sz w:val="24"/>
          <w:szCs w:val="24"/>
        </w:rPr>
        <w:t>.</w:t>
      </w:r>
    </w:p>
    <w:p w:rsidR="00454B59" w:rsidRPr="005F580A" w:rsidRDefault="00454B59" w:rsidP="005502AF">
      <w:pPr>
        <w:rPr>
          <w:rFonts w:ascii="Times New Roman" w:hAnsi="Times New Roman" w:cs="Times New Roman"/>
          <w:color w:val="161718" w:themeColor="text1"/>
          <w:sz w:val="24"/>
          <w:szCs w:val="24"/>
        </w:rPr>
      </w:pPr>
    </w:p>
    <w:p w:rsidR="004A3441" w:rsidRPr="005F580A" w:rsidRDefault="004A3441" w:rsidP="005502AF">
      <w:pPr>
        <w:rPr>
          <w:rFonts w:ascii="Times New Roman" w:hAnsi="Times New Roman" w:cs="Times New Roman"/>
          <w:color w:val="161718" w:themeColor="text1"/>
          <w:sz w:val="24"/>
          <w:szCs w:val="24"/>
        </w:rPr>
      </w:pPr>
      <w:bookmarkStart w:id="1157" w:name="_Ref505209385"/>
      <w:r w:rsidRPr="005F580A">
        <w:rPr>
          <w:rFonts w:ascii="Times New Roman" w:hAnsi="Times New Roman" w:cs="Times New Roman"/>
          <w:color w:val="161718" w:themeColor="text1"/>
          <w:sz w:val="24"/>
          <w:szCs w:val="24"/>
        </w:rPr>
        <w:t xml:space="preserve">Table </w:t>
      </w:r>
      <w:r w:rsidRPr="005F580A">
        <w:rPr>
          <w:rFonts w:ascii="Times New Roman" w:hAnsi="Times New Roman" w:cs="Times New Roman"/>
          <w:color w:val="161718" w:themeColor="text1"/>
          <w:sz w:val="24"/>
          <w:szCs w:val="24"/>
          <w:rPrChange w:id="1158" w:author="Windows User" w:date="2018-02-05T21:55:00Z">
            <w:rPr>
              <w:rFonts w:ascii="Times New Roman" w:hAnsi="Times New Roman" w:cs="Times New Roman"/>
              <w:color w:val="161718" w:themeColor="text1"/>
              <w:sz w:val="24"/>
              <w:szCs w:val="24"/>
            </w:rPr>
          </w:rPrChange>
        </w:rPr>
        <w:fldChar w:fldCharType="begin"/>
      </w:r>
      <w:r w:rsidRPr="005F580A">
        <w:rPr>
          <w:rFonts w:ascii="Times New Roman" w:hAnsi="Times New Roman" w:cs="Times New Roman"/>
          <w:color w:val="161718" w:themeColor="text1"/>
          <w:sz w:val="24"/>
          <w:szCs w:val="24"/>
        </w:rPr>
        <w:instrText xml:space="preserve"> SEQ Table \* ARABIC </w:instrText>
      </w:r>
      <w:r w:rsidRPr="005F580A">
        <w:rPr>
          <w:rFonts w:ascii="Times New Roman" w:hAnsi="Times New Roman" w:cs="Times New Roman"/>
          <w:color w:val="161718" w:themeColor="text1"/>
          <w:sz w:val="24"/>
          <w:szCs w:val="24"/>
          <w:rPrChange w:id="1159" w:author="Windows User" w:date="2018-02-05T21:55:00Z">
            <w:rPr>
              <w:rFonts w:ascii="Times New Roman" w:hAnsi="Times New Roman" w:cs="Times New Roman"/>
              <w:color w:val="161718" w:themeColor="text1"/>
              <w:sz w:val="24"/>
              <w:szCs w:val="24"/>
            </w:rPr>
          </w:rPrChange>
        </w:rPr>
        <w:fldChar w:fldCharType="separate"/>
      </w:r>
      <w:ins w:id="1160" w:author="Windows User" w:date="2018-02-05T21:07:00Z">
        <w:r w:rsidR="008862FB" w:rsidRPr="005F580A">
          <w:rPr>
            <w:rFonts w:ascii="Times New Roman" w:hAnsi="Times New Roman" w:cs="Times New Roman"/>
            <w:noProof/>
            <w:color w:val="161718" w:themeColor="text1"/>
            <w:sz w:val="24"/>
            <w:szCs w:val="24"/>
          </w:rPr>
          <w:t>7</w:t>
        </w:r>
      </w:ins>
      <w:ins w:id="1161" w:author="User" w:date="2018-02-05T13:44:00Z">
        <w:del w:id="1162" w:author="Windows User" w:date="2018-02-05T21:07:00Z">
          <w:r w:rsidR="00391309" w:rsidRPr="005F580A" w:rsidDel="008862FB">
            <w:rPr>
              <w:rFonts w:ascii="Times New Roman" w:hAnsi="Times New Roman" w:cs="Times New Roman"/>
              <w:noProof/>
              <w:color w:val="161718" w:themeColor="text1"/>
              <w:sz w:val="24"/>
              <w:szCs w:val="24"/>
            </w:rPr>
            <w:delText>7</w:delText>
          </w:r>
        </w:del>
      </w:ins>
      <w:del w:id="1163" w:author="Windows User" w:date="2018-02-05T21:07:00Z">
        <w:r w:rsidR="003A4F08" w:rsidRPr="005F580A" w:rsidDel="008862FB">
          <w:rPr>
            <w:rFonts w:ascii="Times New Roman" w:hAnsi="Times New Roman" w:cs="Times New Roman"/>
            <w:noProof/>
            <w:color w:val="161718" w:themeColor="text1"/>
            <w:sz w:val="24"/>
            <w:szCs w:val="24"/>
          </w:rPr>
          <w:delText>5</w:delText>
        </w:r>
      </w:del>
      <w:r w:rsidRPr="005F580A">
        <w:rPr>
          <w:rFonts w:ascii="Times New Roman" w:hAnsi="Times New Roman" w:cs="Times New Roman"/>
          <w:color w:val="161718" w:themeColor="text1"/>
          <w:sz w:val="24"/>
          <w:szCs w:val="24"/>
          <w:rPrChange w:id="1164" w:author="Windows User" w:date="2018-02-05T21:55:00Z">
            <w:rPr>
              <w:rFonts w:ascii="Times New Roman" w:hAnsi="Times New Roman" w:cs="Times New Roman"/>
              <w:color w:val="161718" w:themeColor="text1"/>
              <w:sz w:val="24"/>
              <w:szCs w:val="24"/>
            </w:rPr>
          </w:rPrChange>
        </w:rPr>
        <w:fldChar w:fldCharType="end"/>
      </w:r>
      <w:r w:rsidRPr="005F580A">
        <w:rPr>
          <w:rFonts w:ascii="Times New Roman" w:hAnsi="Times New Roman" w:cs="Times New Roman"/>
          <w:color w:val="161718" w:themeColor="text1"/>
          <w:sz w:val="24"/>
          <w:szCs w:val="24"/>
        </w:rPr>
        <w:t>: Output of the tester.py code</w:t>
      </w:r>
      <w:bookmarkEnd w:id="1157"/>
    </w:p>
    <w:tbl>
      <w:tblPr>
        <w:tblStyle w:val="TableGrid"/>
        <w:tblW w:w="0" w:type="auto"/>
        <w:tblLook w:val="04A0" w:firstRow="1" w:lastRow="0" w:firstColumn="1" w:lastColumn="0" w:noHBand="0" w:noVBand="1"/>
      </w:tblPr>
      <w:tblGrid>
        <w:gridCol w:w="9926"/>
      </w:tblGrid>
      <w:tr w:rsidR="008862FB" w:rsidRPr="005F580A" w:rsidTr="006C0CC9">
        <w:trPr>
          <w:cantSplit/>
        </w:trPr>
        <w:tc>
          <w:tcPr>
            <w:tcW w:w="9926" w:type="dxa"/>
          </w:tcPr>
          <w:p w:rsidR="00D52763" w:rsidRPr="005F580A" w:rsidRDefault="00D52763" w:rsidP="00D52763">
            <w:pPr>
              <w:pStyle w:val="ListParagraph"/>
              <w:rPr>
                <w:ins w:id="1165" w:author="Windows User" w:date="2018-02-05T21:54:00Z"/>
                <w:rFonts w:ascii="Times New Roman" w:hAnsi="Times New Roman" w:cs="Times New Roman"/>
                <w:color w:val="161718" w:themeColor="text1"/>
                <w:sz w:val="24"/>
                <w:szCs w:val="24"/>
              </w:rPr>
            </w:pPr>
            <w:ins w:id="1166" w:author="Windows User" w:date="2018-02-05T21:54:00Z">
              <w:r w:rsidRPr="005F580A">
                <w:rPr>
                  <w:rFonts w:ascii="Times New Roman" w:hAnsi="Times New Roman" w:cs="Times New Roman"/>
                  <w:color w:val="161718" w:themeColor="text1"/>
                  <w:sz w:val="24"/>
                  <w:szCs w:val="24"/>
                </w:rPr>
                <w:t>DecisionTreeClassifier(class_weight=None, criterion='gini', max_depth=None,</w:t>
              </w:r>
            </w:ins>
          </w:p>
          <w:p w:rsidR="00D52763" w:rsidRPr="005F580A" w:rsidRDefault="00D52763" w:rsidP="00D52763">
            <w:pPr>
              <w:pStyle w:val="ListParagraph"/>
              <w:rPr>
                <w:ins w:id="1167" w:author="Windows User" w:date="2018-02-05T21:54:00Z"/>
                <w:rFonts w:ascii="Times New Roman" w:hAnsi="Times New Roman" w:cs="Times New Roman"/>
                <w:color w:val="161718" w:themeColor="text1"/>
                <w:sz w:val="24"/>
                <w:szCs w:val="24"/>
              </w:rPr>
            </w:pPr>
            <w:ins w:id="1168" w:author="Windows User" w:date="2018-02-05T21:54:00Z">
              <w:r w:rsidRPr="005F580A">
                <w:rPr>
                  <w:rFonts w:ascii="Times New Roman" w:hAnsi="Times New Roman" w:cs="Times New Roman"/>
                  <w:color w:val="161718" w:themeColor="text1"/>
                  <w:sz w:val="24"/>
                  <w:szCs w:val="24"/>
                </w:rPr>
                <w:t xml:space="preserve">            max_features=None, max_leaf_nodes=None,</w:t>
              </w:r>
            </w:ins>
          </w:p>
          <w:p w:rsidR="00D52763" w:rsidRPr="005F580A" w:rsidRDefault="00D52763" w:rsidP="00D52763">
            <w:pPr>
              <w:pStyle w:val="ListParagraph"/>
              <w:rPr>
                <w:ins w:id="1169" w:author="Windows User" w:date="2018-02-05T21:54:00Z"/>
                <w:rFonts w:ascii="Times New Roman" w:hAnsi="Times New Roman" w:cs="Times New Roman"/>
                <w:color w:val="161718" w:themeColor="text1"/>
                <w:sz w:val="24"/>
                <w:szCs w:val="24"/>
              </w:rPr>
            </w:pPr>
            <w:ins w:id="1170" w:author="Windows User" w:date="2018-02-05T21:54:00Z">
              <w:r w:rsidRPr="005F580A">
                <w:rPr>
                  <w:rFonts w:ascii="Times New Roman" w:hAnsi="Times New Roman" w:cs="Times New Roman"/>
                  <w:color w:val="161718" w:themeColor="text1"/>
                  <w:sz w:val="24"/>
                  <w:szCs w:val="24"/>
                </w:rPr>
                <w:t xml:space="preserve">            min_impurity_decrease=0.0, min_impurity_split=None,</w:t>
              </w:r>
            </w:ins>
          </w:p>
          <w:p w:rsidR="00D52763" w:rsidRPr="005F580A" w:rsidRDefault="00D52763" w:rsidP="00D52763">
            <w:pPr>
              <w:pStyle w:val="ListParagraph"/>
              <w:rPr>
                <w:ins w:id="1171" w:author="Windows User" w:date="2018-02-05T21:54:00Z"/>
                <w:rFonts w:ascii="Times New Roman" w:hAnsi="Times New Roman" w:cs="Times New Roman"/>
                <w:color w:val="161718" w:themeColor="text1"/>
                <w:sz w:val="24"/>
                <w:szCs w:val="24"/>
              </w:rPr>
            </w:pPr>
            <w:ins w:id="1172" w:author="Windows User" w:date="2018-02-05T21:54:00Z">
              <w:r w:rsidRPr="005F580A">
                <w:rPr>
                  <w:rFonts w:ascii="Times New Roman" w:hAnsi="Times New Roman" w:cs="Times New Roman"/>
                  <w:color w:val="161718" w:themeColor="text1"/>
                  <w:sz w:val="24"/>
                  <w:szCs w:val="24"/>
                </w:rPr>
                <w:t xml:space="preserve">            min_samples_leaf=1, min_samples_split=2,</w:t>
              </w:r>
            </w:ins>
          </w:p>
          <w:p w:rsidR="00D52763" w:rsidRPr="005F580A" w:rsidRDefault="00D52763" w:rsidP="00D52763">
            <w:pPr>
              <w:pStyle w:val="ListParagraph"/>
              <w:rPr>
                <w:ins w:id="1173" w:author="Windows User" w:date="2018-02-05T21:54:00Z"/>
                <w:rFonts w:ascii="Times New Roman" w:hAnsi="Times New Roman" w:cs="Times New Roman"/>
                <w:color w:val="161718" w:themeColor="text1"/>
                <w:sz w:val="24"/>
                <w:szCs w:val="24"/>
              </w:rPr>
            </w:pPr>
            <w:ins w:id="1174" w:author="Windows User" w:date="2018-02-05T21:54:00Z">
              <w:r w:rsidRPr="005F580A">
                <w:rPr>
                  <w:rFonts w:ascii="Times New Roman" w:hAnsi="Times New Roman" w:cs="Times New Roman"/>
                  <w:color w:val="161718" w:themeColor="text1"/>
                  <w:sz w:val="24"/>
                  <w:szCs w:val="24"/>
                </w:rPr>
                <w:t xml:space="preserve">            min_weight_fraction_leaf=0.0, presort=False, random_state=None,</w:t>
              </w:r>
            </w:ins>
          </w:p>
          <w:p w:rsidR="00D52763" w:rsidRPr="005F580A" w:rsidRDefault="00D52763" w:rsidP="00D52763">
            <w:pPr>
              <w:pStyle w:val="ListParagraph"/>
              <w:rPr>
                <w:ins w:id="1175" w:author="Windows User" w:date="2018-02-05T21:54:00Z"/>
                <w:rFonts w:ascii="Times New Roman" w:hAnsi="Times New Roman" w:cs="Times New Roman"/>
                <w:color w:val="161718" w:themeColor="text1"/>
                <w:sz w:val="24"/>
                <w:szCs w:val="24"/>
              </w:rPr>
            </w:pPr>
            <w:ins w:id="1176" w:author="Windows User" w:date="2018-02-05T21:54:00Z">
              <w:r w:rsidRPr="005F580A">
                <w:rPr>
                  <w:rFonts w:ascii="Times New Roman" w:hAnsi="Times New Roman" w:cs="Times New Roman"/>
                  <w:color w:val="161718" w:themeColor="text1"/>
                  <w:sz w:val="24"/>
                  <w:szCs w:val="24"/>
                </w:rPr>
                <w:t xml:space="preserve">            splitter='best')</w:t>
              </w:r>
            </w:ins>
          </w:p>
          <w:p w:rsidR="00D52763" w:rsidRPr="005F580A" w:rsidRDefault="00D52763" w:rsidP="00D52763">
            <w:pPr>
              <w:pStyle w:val="ListParagraph"/>
              <w:rPr>
                <w:ins w:id="1177" w:author="Windows User" w:date="2018-02-05T21:54:00Z"/>
                <w:rFonts w:ascii="Times New Roman" w:hAnsi="Times New Roman" w:cs="Times New Roman"/>
                <w:color w:val="161718" w:themeColor="text1"/>
                <w:sz w:val="24"/>
                <w:szCs w:val="24"/>
              </w:rPr>
            </w:pPr>
            <w:ins w:id="1178" w:author="Windows User" w:date="2018-02-05T21:54:00Z">
              <w:r w:rsidRPr="005F580A">
                <w:rPr>
                  <w:rFonts w:ascii="Times New Roman" w:hAnsi="Times New Roman" w:cs="Times New Roman"/>
                  <w:color w:val="161718" w:themeColor="text1"/>
                  <w:sz w:val="24"/>
                  <w:szCs w:val="24"/>
                </w:rPr>
                <w:t xml:space="preserve">        Accuracy: 0.80450       Precision: 0.39988      Recall: 0.34550 F1: 0.37071     F2: 0.35516</w:t>
              </w:r>
            </w:ins>
          </w:p>
          <w:p w:rsidR="001D49E7" w:rsidRPr="005F580A" w:rsidDel="00D52763" w:rsidRDefault="00D52763" w:rsidP="00D52763">
            <w:pPr>
              <w:pStyle w:val="ListParagraph"/>
              <w:rPr>
                <w:del w:id="1179" w:author="Windows User" w:date="2018-02-05T21:54:00Z"/>
                <w:rFonts w:ascii="Times New Roman" w:hAnsi="Times New Roman" w:cs="Times New Roman"/>
                <w:color w:val="161718" w:themeColor="text1"/>
                <w:sz w:val="24"/>
                <w:szCs w:val="24"/>
              </w:rPr>
            </w:pPr>
            <w:ins w:id="1180" w:author="Windows User" w:date="2018-02-05T21:54:00Z">
              <w:r w:rsidRPr="005F580A">
                <w:rPr>
                  <w:rFonts w:ascii="Times New Roman" w:hAnsi="Times New Roman" w:cs="Times New Roman"/>
                  <w:color w:val="161718" w:themeColor="text1"/>
                  <w:sz w:val="24"/>
                  <w:szCs w:val="24"/>
                </w:rPr>
                <w:t xml:space="preserve">        Total predictions: 12000        True positives:  691    False positives: 1037   False negatives: 1309   True negatives: 8963</w:t>
              </w:r>
            </w:ins>
            <w:del w:id="1181" w:author="Windows User" w:date="2018-02-05T21:54:00Z">
              <w:r w:rsidR="001D49E7" w:rsidRPr="005F580A" w:rsidDel="00D52763">
                <w:rPr>
                  <w:rFonts w:ascii="Times New Roman" w:hAnsi="Times New Roman" w:cs="Times New Roman"/>
                  <w:color w:val="161718" w:themeColor="text1"/>
                  <w:sz w:val="24"/>
                  <w:szCs w:val="24"/>
                </w:rPr>
                <w:delText>DecisionTreeClassifier(class_weight=None, criterion='gini', max_depth=None,</w:delText>
              </w:r>
            </w:del>
          </w:p>
          <w:p w:rsidR="001D49E7" w:rsidRPr="005F580A" w:rsidDel="00D52763" w:rsidRDefault="001D49E7" w:rsidP="001D49E7">
            <w:pPr>
              <w:pStyle w:val="ListParagraph"/>
              <w:rPr>
                <w:del w:id="1182" w:author="Windows User" w:date="2018-02-05T21:54:00Z"/>
                <w:rFonts w:ascii="Times New Roman" w:hAnsi="Times New Roman" w:cs="Times New Roman"/>
                <w:color w:val="161718" w:themeColor="text1"/>
                <w:sz w:val="24"/>
                <w:szCs w:val="24"/>
              </w:rPr>
            </w:pPr>
            <w:del w:id="1183" w:author="Windows User" w:date="2018-02-05T21:54:00Z">
              <w:r w:rsidRPr="005F580A" w:rsidDel="00D52763">
                <w:rPr>
                  <w:rFonts w:ascii="Times New Roman" w:hAnsi="Times New Roman" w:cs="Times New Roman"/>
                  <w:color w:val="161718" w:themeColor="text1"/>
                  <w:sz w:val="24"/>
                  <w:szCs w:val="24"/>
                </w:rPr>
                <w:delText xml:space="preserve">            max_features=None, max_leaf_nodes=None,</w:delText>
              </w:r>
            </w:del>
          </w:p>
          <w:p w:rsidR="001D49E7" w:rsidRPr="005F580A" w:rsidDel="00D52763" w:rsidRDefault="001D49E7" w:rsidP="001D49E7">
            <w:pPr>
              <w:pStyle w:val="ListParagraph"/>
              <w:rPr>
                <w:del w:id="1184" w:author="Windows User" w:date="2018-02-05T21:54:00Z"/>
                <w:rFonts w:ascii="Times New Roman" w:hAnsi="Times New Roman" w:cs="Times New Roman"/>
                <w:color w:val="161718" w:themeColor="text1"/>
                <w:sz w:val="24"/>
                <w:szCs w:val="24"/>
              </w:rPr>
            </w:pPr>
            <w:del w:id="1185" w:author="Windows User" w:date="2018-02-05T21:54:00Z">
              <w:r w:rsidRPr="005F580A" w:rsidDel="00D52763">
                <w:rPr>
                  <w:rFonts w:ascii="Times New Roman" w:hAnsi="Times New Roman" w:cs="Times New Roman"/>
                  <w:color w:val="161718" w:themeColor="text1"/>
                  <w:sz w:val="24"/>
                  <w:szCs w:val="24"/>
                </w:rPr>
                <w:delText xml:space="preserve">            min_impurity_decrease=0.0, min_impurity_split=None,</w:delText>
              </w:r>
            </w:del>
          </w:p>
          <w:p w:rsidR="001D49E7" w:rsidRPr="005F580A" w:rsidDel="00D52763" w:rsidRDefault="001D49E7" w:rsidP="001D49E7">
            <w:pPr>
              <w:pStyle w:val="ListParagraph"/>
              <w:rPr>
                <w:del w:id="1186" w:author="Windows User" w:date="2018-02-05T21:54:00Z"/>
                <w:rFonts w:ascii="Times New Roman" w:hAnsi="Times New Roman" w:cs="Times New Roman"/>
                <w:color w:val="161718" w:themeColor="text1"/>
                <w:sz w:val="24"/>
                <w:szCs w:val="24"/>
              </w:rPr>
            </w:pPr>
            <w:del w:id="1187" w:author="Windows User" w:date="2018-02-05T21:54:00Z">
              <w:r w:rsidRPr="005F580A" w:rsidDel="00D52763">
                <w:rPr>
                  <w:rFonts w:ascii="Times New Roman" w:hAnsi="Times New Roman" w:cs="Times New Roman"/>
                  <w:color w:val="161718" w:themeColor="text1"/>
                  <w:sz w:val="24"/>
                  <w:szCs w:val="24"/>
                </w:rPr>
                <w:delText xml:space="preserve">            min_samples_leaf=1, min_samples_split=2,</w:delText>
              </w:r>
            </w:del>
          </w:p>
          <w:p w:rsidR="001D49E7" w:rsidRPr="005F580A" w:rsidDel="00D52763" w:rsidRDefault="001D49E7" w:rsidP="001D49E7">
            <w:pPr>
              <w:pStyle w:val="ListParagraph"/>
              <w:rPr>
                <w:del w:id="1188" w:author="Windows User" w:date="2018-02-05T21:54:00Z"/>
                <w:rFonts w:ascii="Times New Roman" w:hAnsi="Times New Roman" w:cs="Times New Roman"/>
                <w:color w:val="161718" w:themeColor="text1"/>
                <w:sz w:val="24"/>
                <w:szCs w:val="24"/>
              </w:rPr>
            </w:pPr>
            <w:del w:id="1189" w:author="Windows User" w:date="2018-02-05T21:54:00Z">
              <w:r w:rsidRPr="005F580A" w:rsidDel="00D52763">
                <w:rPr>
                  <w:rFonts w:ascii="Times New Roman" w:hAnsi="Times New Roman" w:cs="Times New Roman"/>
                  <w:color w:val="161718" w:themeColor="text1"/>
                  <w:sz w:val="24"/>
                  <w:szCs w:val="24"/>
                </w:rPr>
                <w:delText xml:space="preserve">            min_weight_fraction_leaf=0.0, presort=False, random_state=None,</w:delText>
              </w:r>
            </w:del>
          </w:p>
          <w:p w:rsidR="001D49E7" w:rsidRPr="005F580A" w:rsidDel="00D52763" w:rsidRDefault="001D49E7" w:rsidP="001D49E7">
            <w:pPr>
              <w:pStyle w:val="ListParagraph"/>
              <w:rPr>
                <w:del w:id="1190" w:author="Windows User" w:date="2018-02-05T21:54:00Z"/>
                <w:rFonts w:ascii="Times New Roman" w:hAnsi="Times New Roman" w:cs="Times New Roman"/>
                <w:color w:val="161718" w:themeColor="text1"/>
                <w:sz w:val="24"/>
                <w:szCs w:val="24"/>
              </w:rPr>
            </w:pPr>
            <w:del w:id="1191" w:author="Windows User" w:date="2018-02-05T21:54:00Z">
              <w:r w:rsidRPr="005F580A" w:rsidDel="00D52763">
                <w:rPr>
                  <w:rFonts w:ascii="Times New Roman" w:hAnsi="Times New Roman" w:cs="Times New Roman"/>
                  <w:color w:val="161718" w:themeColor="text1"/>
                  <w:sz w:val="24"/>
                  <w:szCs w:val="24"/>
                </w:rPr>
                <w:delText xml:space="preserve">            splitter='best')</w:delText>
              </w:r>
            </w:del>
          </w:p>
          <w:p w:rsidR="001D49E7" w:rsidRPr="005F580A" w:rsidDel="00D52763" w:rsidRDefault="001D49E7" w:rsidP="001D49E7">
            <w:pPr>
              <w:pStyle w:val="ListParagraph"/>
              <w:rPr>
                <w:del w:id="1192" w:author="Windows User" w:date="2018-02-05T21:54:00Z"/>
                <w:rFonts w:ascii="Times New Roman" w:hAnsi="Times New Roman" w:cs="Times New Roman"/>
                <w:color w:val="161718" w:themeColor="text1"/>
                <w:sz w:val="24"/>
                <w:szCs w:val="24"/>
              </w:rPr>
            </w:pPr>
            <w:del w:id="1193" w:author="Windows User" w:date="2018-02-05T21:54:00Z">
              <w:r w:rsidRPr="005F580A" w:rsidDel="00D52763">
                <w:rPr>
                  <w:rFonts w:ascii="Times New Roman" w:hAnsi="Times New Roman" w:cs="Times New Roman"/>
                  <w:color w:val="161718" w:themeColor="text1"/>
                  <w:sz w:val="24"/>
                  <w:szCs w:val="24"/>
                </w:rPr>
                <w:delText xml:space="preserve">        Accuracy: 0.80275       Precision: 0.39520      Recall: 0.34600 F1: 0.36897     F2: 0.35484</w:delText>
              </w:r>
            </w:del>
          </w:p>
          <w:p w:rsidR="004A3441" w:rsidRPr="005F580A" w:rsidRDefault="001D49E7" w:rsidP="001D49E7">
            <w:pPr>
              <w:pStyle w:val="ListParagraph"/>
              <w:spacing w:line="276" w:lineRule="auto"/>
              <w:rPr>
                <w:ins w:id="1194" w:author="Windows User" w:date="2018-02-05T21:53:00Z"/>
                <w:rFonts w:ascii="Times New Roman" w:hAnsi="Times New Roman" w:cs="Times New Roman"/>
                <w:color w:val="161718" w:themeColor="text1"/>
                <w:sz w:val="24"/>
                <w:szCs w:val="24"/>
              </w:rPr>
            </w:pPr>
            <w:del w:id="1195" w:author="Windows User" w:date="2018-02-05T21:54:00Z">
              <w:r w:rsidRPr="005F580A" w:rsidDel="00D52763">
                <w:rPr>
                  <w:rFonts w:ascii="Times New Roman" w:hAnsi="Times New Roman" w:cs="Times New Roman"/>
                  <w:color w:val="161718" w:themeColor="text1"/>
                  <w:sz w:val="24"/>
                  <w:szCs w:val="24"/>
                </w:rPr>
                <w:delText xml:space="preserve">        Total predictions: 12000        True positives:  692    False positives: 1059   False negatives: 1308   True negatives: 8941</w:delText>
              </w:r>
            </w:del>
            <w:ins w:id="1196" w:author="Windows User" w:date="2018-02-05T21:54:00Z">
              <w:r w:rsidR="00D52763" w:rsidRPr="005F580A">
                <w:rPr>
                  <w:rFonts w:ascii="Times New Roman" w:hAnsi="Times New Roman" w:cs="Times New Roman"/>
                  <w:color w:val="161718" w:themeColor="text1"/>
                  <w:sz w:val="24"/>
                  <w:szCs w:val="24"/>
                </w:rPr>
                <w:t xml:space="preserve"> </w:t>
              </w:r>
            </w:ins>
            <w:r w:rsidR="00300704" w:rsidRPr="005F580A">
              <w:rPr>
                <w:rStyle w:val="FootnoteReference"/>
                <w:rFonts w:ascii="Times New Roman" w:hAnsi="Times New Roman" w:cs="Times New Roman"/>
                <w:color w:val="161718" w:themeColor="text1"/>
                <w:sz w:val="24"/>
                <w:szCs w:val="24"/>
              </w:rPr>
              <w:footnoteReference w:id="17"/>
            </w:r>
            <w:r w:rsidR="004A3441" w:rsidRPr="005F580A">
              <w:rPr>
                <w:rFonts w:ascii="Times New Roman" w:hAnsi="Times New Roman" w:cs="Times New Roman"/>
                <w:color w:val="161718" w:themeColor="text1"/>
                <w:sz w:val="24"/>
                <w:szCs w:val="24"/>
              </w:rPr>
              <w:t xml:space="preserve"> </w:t>
            </w:r>
          </w:p>
          <w:p w:rsidR="00FA43D0" w:rsidRPr="005F580A" w:rsidRDefault="00FA43D0" w:rsidP="001D49E7">
            <w:pPr>
              <w:pStyle w:val="ListParagraph"/>
              <w:spacing w:line="276" w:lineRule="auto"/>
              <w:rPr>
                <w:rFonts w:ascii="Times New Roman" w:hAnsi="Times New Roman" w:cs="Times New Roman"/>
                <w:color w:val="161718" w:themeColor="text1"/>
                <w:sz w:val="24"/>
                <w:szCs w:val="24"/>
                <w:highlight w:val="cyan"/>
              </w:rPr>
            </w:pPr>
            <w:ins w:id="1197" w:author="Windows User" w:date="2018-02-05T21:53:00Z">
              <w:r w:rsidRPr="005F580A">
                <w:rPr>
                  <w:rFonts w:ascii="Times New Roman" w:hAnsi="Times New Roman" w:cs="Times New Roman"/>
                  <w:color w:val="161718" w:themeColor="text1"/>
                  <w:sz w:val="24"/>
                  <w:szCs w:val="24"/>
                </w:rPr>
                <w:t>Total predictions: 12000        True positives:  691    False positives: 1037   False negatives: 1309   True negatives: 8963</w:t>
              </w:r>
            </w:ins>
          </w:p>
        </w:tc>
      </w:tr>
    </w:tbl>
    <w:p w:rsidR="006D2A4E" w:rsidRPr="005F580A" w:rsidRDefault="006D2A4E" w:rsidP="005502AF">
      <w:pPr>
        <w:rPr>
          <w:ins w:id="1198" w:author="Windows User" w:date="2018-02-05T00:40:00Z"/>
          <w:rFonts w:ascii="Times New Roman" w:hAnsi="Times New Roman" w:cs="Times New Roman"/>
          <w:color w:val="161718" w:themeColor="text1"/>
          <w:sz w:val="24"/>
          <w:szCs w:val="24"/>
          <w:rPrChange w:id="1199" w:author="Windows User" w:date="2018-02-05T21:55:00Z">
            <w:rPr>
              <w:ins w:id="1200" w:author="Windows User" w:date="2018-02-05T00:40:00Z"/>
              <w:rFonts w:ascii="Times New Roman" w:hAnsi="Times New Roman" w:cs="Times New Roman"/>
              <w:color w:val="161718" w:themeColor="text1"/>
              <w:sz w:val="24"/>
              <w:szCs w:val="24"/>
              <w:highlight w:val="cyan"/>
            </w:rPr>
          </w:rPrChange>
        </w:rPr>
      </w:pPr>
    </w:p>
    <w:p w:rsidR="00853692" w:rsidRPr="005F580A" w:rsidDel="00853692" w:rsidRDefault="00853692" w:rsidP="005502AF">
      <w:pPr>
        <w:rPr>
          <w:del w:id="1201" w:author="Windows User" w:date="2018-02-05T00:42:00Z"/>
          <w:rFonts w:ascii="Times New Roman" w:hAnsi="Times New Roman" w:cs="Times New Roman"/>
          <w:color w:val="161718" w:themeColor="text1"/>
          <w:sz w:val="24"/>
          <w:szCs w:val="24"/>
          <w:rPrChange w:id="1202" w:author="Windows User" w:date="2018-02-05T21:55:00Z">
            <w:rPr>
              <w:del w:id="1203" w:author="Windows User" w:date="2018-02-05T00:42:00Z"/>
              <w:rFonts w:ascii="Times New Roman" w:hAnsi="Times New Roman" w:cs="Times New Roman"/>
              <w:color w:val="161718" w:themeColor="text1"/>
              <w:sz w:val="24"/>
              <w:szCs w:val="24"/>
              <w:highlight w:val="cyan"/>
            </w:rPr>
          </w:rPrChange>
        </w:rPr>
      </w:pPr>
    </w:p>
    <w:p w:rsidR="001F606E" w:rsidRPr="005F580A" w:rsidRDefault="001F606E" w:rsidP="005502AF">
      <w:pPr>
        <w:pStyle w:val="Heading1"/>
      </w:pPr>
      <w:bookmarkStart w:id="1204" w:name="_Toc505628207"/>
      <w:r w:rsidRPr="005F580A">
        <w:t>Discussion and Conclusion</w:t>
      </w:r>
      <w:bookmarkEnd w:id="1204"/>
    </w:p>
    <w:p w:rsidR="00D9567E" w:rsidRPr="005F580A" w:rsidRDefault="001F606E" w:rsidP="005502AF">
      <w:pPr>
        <w:jc w:val="both"/>
        <w:rPr>
          <w:rFonts w:ascii="Times New Roman" w:hAnsi="Times New Roman" w:cs="Times New Roman"/>
          <w:i/>
          <w:color w:val="161718" w:themeColor="text1"/>
          <w:sz w:val="24"/>
          <w:szCs w:val="24"/>
        </w:rPr>
      </w:pPr>
      <w:r w:rsidRPr="005F580A">
        <w:rPr>
          <w:rFonts w:ascii="Times New Roman" w:hAnsi="Times New Roman" w:cs="Times New Roman"/>
          <w:color w:val="161718" w:themeColor="text1"/>
          <w:sz w:val="24"/>
          <w:szCs w:val="24"/>
        </w:rPr>
        <w:t xml:space="preserve">The precision can be </w:t>
      </w:r>
      <w:del w:id="1205" w:author="Windows User" w:date="2018-02-05T00:37:00Z">
        <w:r w:rsidRPr="005F580A" w:rsidDel="00D1553D">
          <w:rPr>
            <w:rFonts w:ascii="Times New Roman" w:hAnsi="Times New Roman" w:cs="Times New Roman"/>
            <w:color w:val="161718" w:themeColor="text1"/>
            <w:sz w:val="24"/>
            <w:szCs w:val="24"/>
          </w:rPr>
          <w:delText>interpreted</w:delText>
        </w:r>
      </w:del>
      <w:ins w:id="1206" w:author="Windows User" w:date="2018-02-05T00:37:00Z">
        <w:r w:rsidR="00D1553D" w:rsidRPr="005F580A">
          <w:rPr>
            <w:rFonts w:ascii="Times New Roman" w:hAnsi="Times New Roman" w:cs="Times New Roman"/>
            <w:color w:val="161718" w:themeColor="text1"/>
            <w:sz w:val="24"/>
            <w:szCs w:val="24"/>
          </w:rPr>
          <w:t>deduced</w:t>
        </w:r>
      </w:ins>
      <w:r w:rsidRPr="005F580A">
        <w:rPr>
          <w:rFonts w:ascii="Times New Roman" w:hAnsi="Times New Roman" w:cs="Times New Roman"/>
          <w:color w:val="161718" w:themeColor="text1"/>
          <w:sz w:val="24"/>
          <w:szCs w:val="24"/>
        </w:rPr>
        <w:t xml:space="preserve"> as the likelihood that a person who is identified a</w:t>
      </w:r>
      <w:r w:rsidR="00C529D8" w:rsidRPr="005F580A">
        <w:rPr>
          <w:rFonts w:ascii="Times New Roman" w:hAnsi="Times New Roman" w:cs="Times New Roman"/>
          <w:color w:val="161718" w:themeColor="text1"/>
          <w:sz w:val="24"/>
          <w:szCs w:val="24"/>
        </w:rPr>
        <w:t xml:space="preserve">s </w:t>
      </w:r>
      <w:r w:rsidR="005502AF" w:rsidRPr="005F580A">
        <w:rPr>
          <w:rFonts w:ascii="Times New Roman" w:hAnsi="Times New Roman" w:cs="Times New Roman"/>
          <w:color w:val="161718" w:themeColor="text1"/>
          <w:sz w:val="24"/>
          <w:szCs w:val="24"/>
        </w:rPr>
        <w:t>POI</w:t>
      </w:r>
      <w:r w:rsidR="00C529D8" w:rsidRPr="005F580A">
        <w:rPr>
          <w:rFonts w:ascii="Times New Roman" w:hAnsi="Times New Roman" w:cs="Times New Roman"/>
          <w:color w:val="161718" w:themeColor="text1"/>
          <w:sz w:val="24"/>
          <w:szCs w:val="24"/>
        </w:rPr>
        <w:t xml:space="preserve"> is actually a true POI; The</w:t>
      </w:r>
      <w:r w:rsidR="00587D07" w:rsidRPr="005F580A">
        <w:rPr>
          <w:rFonts w:ascii="Times New Roman" w:hAnsi="Times New Roman" w:cs="Times New Roman"/>
          <w:color w:val="161718" w:themeColor="text1"/>
          <w:sz w:val="24"/>
          <w:szCs w:val="24"/>
        </w:rPr>
        <w:t xml:space="preserve"> model is 39.5% precise. </w:t>
      </w:r>
      <w:r w:rsidR="009413D4" w:rsidRPr="005F580A">
        <w:rPr>
          <w:rFonts w:ascii="Times New Roman" w:hAnsi="Times New Roman" w:cs="Times New Roman"/>
          <w:color w:val="161718" w:themeColor="text1"/>
          <w:sz w:val="24"/>
          <w:szCs w:val="24"/>
        </w:rPr>
        <w:t>Additionally, i</w:t>
      </w:r>
      <w:r w:rsidR="00300704" w:rsidRPr="005F580A">
        <w:rPr>
          <w:rFonts w:ascii="Times New Roman" w:hAnsi="Times New Roman" w:cs="Times New Roman"/>
          <w:color w:val="161718" w:themeColor="text1"/>
          <w:sz w:val="24"/>
          <w:szCs w:val="24"/>
        </w:rPr>
        <w:t>n simple English</w:t>
      </w:r>
      <w:r w:rsidR="009413D4" w:rsidRPr="005F580A">
        <w:rPr>
          <w:rFonts w:ascii="Times New Roman" w:hAnsi="Times New Roman" w:cs="Times New Roman"/>
          <w:color w:val="161718" w:themeColor="text1"/>
          <w:sz w:val="24"/>
          <w:szCs w:val="24"/>
        </w:rPr>
        <w:t>,</w:t>
      </w:r>
      <w:r w:rsidR="00300704" w:rsidRPr="005F580A">
        <w:rPr>
          <w:rFonts w:ascii="Times New Roman" w:hAnsi="Times New Roman" w:cs="Times New Roman"/>
          <w:color w:val="161718" w:themeColor="text1"/>
          <w:sz w:val="24"/>
          <w:szCs w:val="24"/>
        </w:rPr>
        <w:t xml:space="preserve"> it can be said that the model</w:t>
      </w:r>
      <w:r w:rsidR="0067344D" w:rsidRPr="005F580A">
        <w:rPr>
          <w:rFonts w:ascii="Times New Roman" w:hAnsi="Times New Roman" w:cs="Times New Roman"/>
          <w:color w:val="161718" w:themeColor="text1"/>
          <w:sz w:val="24"/>
          <w:szCs w:val="24"/>
        </w:rPr>
        <w:t>,</w:t>
      </w:r>
      <w:r w:rsidR="00300704" w:rsidRPr="005F580A">
        <w:rPr>
          <w:rFonts w:ascii="Times New Roman" w:hAnsi="Times New Roman" w:cs="Times New Roman"/>
          <w:color w:val="161718" w:themeColor="text1"/>
          <w:sz w:val="24"/>
          <w:szCs w:val="24"/>
        </w:rPr>
        <w:t xml:space="preserve"> which is developed during the project</w:t>
      </w:r>
      <w:r w:rsidR="0067344D" w:rsidRPr="005F580A">
        <w:rPr>
          <w:rFonts w:ascii="Times New Roman" w:hAnsi="Times New Roman" w:cs="Times New Roman"/>
          <w:color w:val="161718" w:themeColor="text1"/>
          <w:sz w:val="24"/>
          <w:szCs w:val="24"/>
        </w:rPr>
        <w:t>,</w:t>
      </w:r>
      <w:r w:rsidR="00CA5050" w:rsidRPr="005F580A">
        <w:rPr>
          <w:rFonts w:ascii="Times New Roman" w:hAnsi="Times New Roman" w:cs="Times New Roman"/>
          <w:color w:val="161718" w:themeColor="text1"/>
          <w:sz w:val="24"/>
          <w:szCs w:val="24"/>
        </w:rPr>
        <w:t xml:space="preserve"> can classify guilty person from new dataset with </w:t>
      </w:r>
      <w:r w:rsidR="00A94C20" w:rsidRPr="005F580A">
        <w:rPr>
          <w:rFonts w:ascii="Times New Roman" w:hAnsi="Times New Roman" w:cs="Times New Roman"/>
          <w:color w:val="161718" w:themeColor="text1"/>
          <w:sz w:val="24"/>
          <w:szCs w:val="24"/>
        </w:rPr>
        <w:t xml:space="preserve">about </w:t>
      </w:r>
      <w:r w:rsidR="00CA5050" w:rsidRPr="005F580A">
        <w:rPr>
          <w:rFonts w:ascii="Times New Roman" w:hAnsi="Times New Roman" w:cs="Times New Roman"/>
          <w:color w:val="161718" w:themeColor="text1"/>
          <w:sz w:val="24"/>
          <w:szCs w:val="24"/>
        </w:rPr>
        <w:t>80% accuracy</w:t>
      </w:r>
      <w:r w:rsidR="00300704" w:rsidRPr="005F580A">
        <w:rPr>
          <w:rStyle w:val="FootnoteReference"/>
          <w:rFonts w:ascii="Times New Roman" w:hAnsi="Times New Roman" w:cs="Times New Roman"/>
          <w:color w:val="161718" w:themeColor="text1"/>
          <w:sz w:val="24"/>
          <w:szCs w:val="24"/>
        </w:rPr>
        <w:footnoteReference w:id="18"/>
      </w:r>
      <w:r w:rsidR="00CA5050" w:rsidRPr="005F580A">
        <w:rPr>
          <w:rFonts w:ascii="Times New Roman" w:hAnsi="Times New Roman" w:cs="Times New Roman"/>
          <w:color w:val="161718" w:themeColor="text1"/>
          <w:sz w:val="24"/>
          <w:szCs w:val="24"/>
        </w:rPr>
        <w:t>.</w:t>
      </w:r>
      <w:r w:rsidR="00D9567E" w:rsidRPr="005F580A">
        <w:rPr>
          <w:rFonts w:ascii="Times New Roman" w:hAnsi="Times New Roman" w:cs="Times New Roman"/>
          <w:i/>
          <w:color w:val="161718" w:themeColor="text1"/>
          <w:sz w:val="24"/>
          <w:szCs w:val="24"/>
        </w:rPr>
        <w:br w:type="page"/>
      </w:r>
    </w:p>
    <w:p w:rsidR="00E94B5F" w:rsidRPr="005F580A" w:rsidRDefault="00D9567E" w:rsidP="005502AF">
      <w:pPr>
        <w:rPr>
          <w:rFonts w:ascii="Times New Roman" w:hAnsi="Times New Roman" w:cs="Times New Roman"/>
          <w:b/>
          <w:i/>
          <w:color w:val="161718" w:themeColor="text1"/>
          <w:sz w:val="24"/>
          <w:szCs w:val="24"/>
        </w:rPr>
      </w:pPr>
      <w:r w:rsidRPr="005F580A">
        <w:rPr>
          <w:rFonts w:ascii="Times New Roman" w:hAnsi="Times New Roman" w:cs="Times New Roman"/>
          <w:b/>
          <w:i/>
          <w:color w:val="161718" w:themeColor="text1"/>
          <w:sz w:val="24"/>
          <w:szCs w:val="24"/>
        </w:rPr>
        <w:lastRenderedPageBreak/>
        <w:t>Reference</w:t>
      </w:r>
    </w:p>
    <w:sectPr w:rsidR="00E94B5F" w:rsidRPr="005F580A" w:rsidSect="004B7E44">
      <w:headerReference w:type="default" r:id="rId14"/>
      <w:footerReference w:type="default" r:id="rId15"/>
      <w:footerReference w:type="first" r:id="rId16"/>
      <w:footnotePr>
        <w:numFmt w:val="upperRoman"/>
      </w:footnotePr>
      <w:endnotePr>
        <w:numFmt w:val="decimal"/>
      </w:endnotePr>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5CF" w:rsidRDefault="00F535CF" w:rsidP="004B7E44">
      <w:r>
        <w:separator/>
      </w:r>
    </w:p>
  </w:endnote>
  <w:endnote w:type="continuationSeparator" w:id="0">
    <w:p w:rsidR="00F535CF" w:rsidRDefault="00F535CF" w:rsidP="004B7E44">
      <w:r>
        <w:continuationSeparator/>
      </w:r>
    </w:p>
  </w:endnote>
  <w:endnote w:id="1">
    <w:p w:rsidR="00C92841" w:rsidRPr="00122CB0" w:rsidRDefault="00C92841">
      <w:pPr>
        <w:pStyle w:val="EndnoteText"/>
        <w:rPr>
          <w:rFonts w:ascii="Times New Roman" w:hAnsi="Times New Roman" w:cs="Times New Roman"/>
          <w:color w:val="161718" w:themeColor="text1"/>
          <w:sz w:val="24"/>
          <w:szCs w:val="24"/>
        </w:rPr>
      </w:pPr>
      <w:r w:rsidRPr="00122CB0">
        <w:rPr>
          <w:rStyle w:val="EndnoteReference"/>
          <w:rFonts w:ascii="Times New Roman" w:hAnsi="Times New Roman" w:cs="Times New Roman"/>
          <w:color w:val="161718" w:themeColor="text1"/>
          <w:sz w:val="24"/>
          <w:szCs w:val="24"/>
        </w:rPr>
        <w:endnoteRef/>
      </w:r>
      <w:r w:rsidRPr="00122CB0">
        <w:rPr>
          <w:rFonts w:ascii="Times New Roman" w:hAnsi="Times New Roman" w:cs="Times New Roman"/>
          <w:color w:val="161718" w:themeColor="text1"/>
          <w:sz w:val="24"/>
          <w:szCs w:val="24"/>
        </w:rPr>
        <w:t xml:space="preserve"> http://www.geocities.com/ritholtz/writing/fiasco.html</w:t>
      </w:r>
    </w:p>
  </w:endnote>
  <w:endnote w:id="2">
    <w:p w:rsidR="00C92841" w:rsidRPr="00122CB0" w:rsidRDefault="00C92841" w:rsidP="005D7ADF">
      <w:pPr>
        <w:pStyle w:val="EndnoteText"/>
        <w:rPr>
          <w:rFonts w:ascii="Times New Roman" w:hAnsi="Times New Roman" w:cs="Times New Roman"/>
          <w:color w:val="161718" w:themeColor="text1"/>
          <w:sz w:val="24"/>
          <w:szCs w:val="24"/>
        </w:rPr>
      </w:pPr>
      <w:r w:rsidRPr="00122CB0">
        <w:rPr>
          <w:rStyle w:val="EndnoteReference"/>
          <w:rFonts w:ascii="Times New Roman" w:hAnsi="Times New Roman" w:cs="Times New Roman"/>
          <w:color w:val="161718" w:themeColor="text1"/>
          <w:sz w:val="24"/>
          <w:szCs w:val="24"/>
        </w:rPr>
        <w:endnoteRef/>
      </w:r>
      <w:r w:rsidRPr="00122CB0">
        <w:rPr>
          <w:rFonts w:ascii="Times New Roman" w:hAnsi="Times New Roman" w:cs="Times New Roman"/>
          <w:color w:val="161718" w:themeColor="text1"/>
          <w:sz w:val="24"/>
          <w:szCs w:val="24"/>
        </w:rPr>
        <w:t xml:space="preserve"> http://money.cnn.com/2006/05/25/news/newsmakers/enron_verdict/index.htm</w:t>
      </w:r>
    </w:p>
  </w:endnote>
  <w:endnote w:id="3">
    <w:p w:rsidR="00C92841" w:rsidRPr="00122CB0" w:rsidRDefault="00C92841">
      <w:pPr>
        <w:pStyle w:val="EndnoteText"/>
        <w:rPr>
          <w:rFonts w:ascii="Times New Roman" w:hAnsi="Times New Roman" w:cs="Times New Roman"/>
          <w:color w:val="161718" w:themeColor="text1"/>
          <w:sz w:val="24"/>
          <w:szCs w:val="24"/>
        </w:rPr>
      </w:pPr>
      <w:r w:rsidRPr="00122CB0">
        <w:rPr>
          <w:rStyle w:val="EndnoteReference"/>
          <w:rFonts w:ascii="Times New Roman" w:hAnsi="Times New Roman" w:cs="Times New Roman"/>
          <w:color w:val="161718" w:themeColor="text1"/>
          <w:sz w:val="24"/>
          <w:szCs w:val="24"/>
        </w:rPr>
        <w:endnoteRef/>
      </w:r>
      <w:r w:rsidRPr="00122CB0">
        <w:rPr>
          <w:rFonts w:ascii="Times New Roman" w:hAnsi="Times New Roman" w:cs="Times New Roman"/>
          <w:color w:val="161718" w:themeColor="text1"/>
          <w:sz w:val="24"/>
          <w:szCs w:val="24"/>
        </w:rPr>
        <w:t xml:space="preserve"> git clone https://github.com/udacity/ud120-projects.git</w:t>
      </w:r>
    </w:p>
  </w:endnote>
  <w:endnote w:id="4">
    <w:p w:rsidR="00C92841" w:rsidRPr="00122CB0" w:rsidRDefault="00C92841">
      <w:pPr>
        <w:pStyle w:val="EndnoteText"/>
        <w:rPr>
          <w:rFonts w:ascii="Times New Roman" w:hAnsi="Times New Roman" w:cs="Times New Roman"/>
          <w:color w:val="161718" w:themeColor="text1"/>
          <w:sz w:val="24"/>
          <w:szCs w:val="24"/>
        </w:rPr>
      </w:pPr>
      <w:r w:rsidRPr="00122CB0">
        <w:rPr>
          <w:rStyle w:val="EndnoteReference"/>
          <w:rFonts w:ascii="Times New Roman" w:hAnsi="Times New Roman" w:cs="Times New Roman"/>
          <w:color w:val="161718" w:themeColor="text1"/>
          <w:sz w:val="24"/>
          <w:szCs w:val="24"/>
        </w:rPr>
        <w:endnoteRef/>
      </w:r>
      <w:r w:rsidRPr="00122CB0">
        <w:rPr>
          <w:rFonts w:ascii="Times New Roman" w:hAnsi="Times New Roman" w:cs="Times New Roman"/>
          <w:color w:val="161718" w:themeColor="text1"/>
          <w:sz w:val="24"/>
          <w:szCs w:val="24"/>
        </w:rPr>
        <w:t xml:space="preserve"> exploring_data_ml120.py</w:t>
      </w:r>
    </w:p>
    <w:p w:rsidR="00C92841" w:rsidRPr="00122CB0" w:rsidRDefault="00C92841">
      <w:pPr>
        <w:pStyle w:val="EndnoteText"/>
        <w:rPr>
          <w:rFonts w:ascii="Times New Roman" w:hAnsi="Times New Roman" w:cs="Times New Roman"/>
          <w:color w:val="161718" w:themeColor="text1"/>
          <w:sz w:val="24"/>
          <w:szCs w:val="24"/>
        </w:rPr>
      </w:pPr>
    </w:p>
  </w:endnote>
  <w:endnote w:id="5">
    <w:p w:rsidR="00C92841" w:rsidRPr="00122CB0" w:rsidRDefault="00C92841" w:rsidP="007565C4">
      <w:pPr>
        <w:pStyle w:val="EndnoteText"/>
        <w:rPr>
          <w:rFonts w:ascii="Times New Roman" w:hAnsi="Times New Roman" w:cs="Times New Roman"/>
          <w:color w:val="161718" w:themeColor="text1"/>
          <w:sz w:val="24"/>
          <w:szCs w:val="24"/>
        </w:rPr>
      </w:pPr>
      <w:r w:rsidRPr="00122CB0">
        <w:rPr>
          <w:rStyle w:val="EndnoteReference"/>
          <w:rFonts w:ascii="Times New Roman" w:hAnsi="Times New Roman" w:cs="Times New Roman"/>
          <w:color w:val="161718" w:themeColor="text1"/>
          <w:sz w:val="24"/>
          <w:szCs w:val="24"/>
        </w:rPr>
        <w:endnoteRef/>
      </w:r>
      <w:r w:rsidRPr="00122CB0">
        <w:rPr>
          <w:rFonts w:ascii="Times New Roman" w:hAnsi="Times New Roman" w:cs="Times New Roman"/>
          <w:color w:val="161718" w:themeColor="text1"/>
          <w:sz w:val="24"/>
          <w:szCs w:val="24"/>
        </w:rPr>
        <w:t xml:space="preserve"> # allocation across classes (POI/non-POI)</w:t>
      </w:r>
    </w:p>
    <w:p w:rsidR="00C92841" w:rsidRPr="00122CB0" w:rsidRDefault="00C92841" w:rsidP="007565C4">
      <w:pPr>
        <w:pStyle w:val="EndnoteText"/>
        <w:rPr>
          <w:rFonts w:ascii="Times New Roman" w:hAnsi="Times New Roman" w:cs="Times New Roman"/>
          <w:color w:val="161718" w:themeColor="text1"/>
          <w:sz w:val="24"/>
          <w:szCs w:val="24"/>
        </w:rPr>
      </w:pPr>
      <w:r w:rsidRPr="00122CB0">
        <w:rPr>
          <w:rFonts w:ascii="Times New Roman" w:hAnsi="Times New Roman" w:cs="Times New Roman"/>
          <w:color w:val="161718" w:themeColor="text1"/>
          <w:sz w:val="24"/>
          <w:szCs w:val="24"/>
        </w:rPr>
        <w:t>poi_count = 0</w:t>
      </w:r>
    </w:p>
    <w:p w:rsidR="00C92841" w:rsidRPr="00122CB0" w:rsidRDefault="00C92841" w:rsidP="007565C4">
      <w:pPr>
        <w:pStyle w:val="EndnoteText"/>
        <w:rPr>
          <w:rFonts w:ascii="Times New Roman" w:hAnsi="Times New Roman" w:cs="Times New Roman"/>
          <w:color w:val="161718" w:themeColor="text1"/>
          <w:sz w:val="24"/>
          <w:szCs w:val="24"/>
        </w:rPr>
      </w:pPr>
      <w:r w:rsidRPr="00122CB0">
        <w:rPr>
          <w:rFonts w:ascii="Times New Roman" w:hAnsi="Times New Roman" w:cs="Times New Roman"/>
          <w:color w:val="161718" w:themeColor="text1"/>
          <w:sz w:val="24"/>
          <w:szCs w:val="24"/>
        </w:rPr>
        <w:t>for employee in data_dict:</w:t>
      </w:r>
    </w:p>
    <w:p w:rsidR="00C92841" w:rsidRPr="00122CB0" w:rsidRDefault="00C92841" w:rsidP="007565C4">
      <w:pPr>
        <w:pStyle w:val="EndnoteText"/>
        <w:rPr>
          <w:rFonts w:ascii="Times New Roman" w:hAnsi="Times New Roman" w:cs="Times New Roman"/>
          <w:color w:val="161718" w:themeColor="text1"/>
          <w:sz w:val="24"/>
          <w:szCs w:val="24"/>
        </w:rPr>
      </w:pPr>
      <w:r w:rsidRPr="00122CB0">
        <w:rPr>
          <w:rFonts w:ascii="Times New Roman" w:hAnsi="Times New Roman" w:cs="Times New Roman"/>
          <w:color w:val="161718" w:themeColor="text1"/>
          <w:sz w:val="24"/>
          <w:szCs w:val="24"/>
        </w:rPr>
        <w:t xml:space="preserve">    if data_dict[employee]['poi'] == True:</w:t>
      </w:r>
    </w:p>
    <w:p w:rsidR="00C92841" w:rsidRPr="00122CB0" w:rsidRDefault="00C92841" w:rsidP="007565C4">
      <w:pPr>
        <w:pStyle w:val="EndnoteText"/>
        <w:rPr>
          <w:rFonts w:ascii="Times New Roman" w:hAnsi="Times New Roman" w:cs="Times New Roman"/>
          <w:color w:val="161718" w:themeColor="text1"/>
          <w:sz w:val="24"/>
          <w:szCs w:val="24"/>
        </w:rPr>
      </w:pPr>
      <w:r w:rsidRPr="00122CB0">
        <w:rPr>
          <w:rFonts w:ascii="Times New Roman" w:hAnsi="Times New Roman" w:cs="Times New Roman"/>
          <w:color w:val="161718" w:themeColor="text1"/>
          <w:sz w:val="24"/>
          <w:szCs w:val="24"/>
        </w:rPr>
        <w:t xml:space="preserve">        poi_count += 1</w:t>
      </w:r>
    </w:p>
    <w:p w:rsidR="00C92841" w:rsidRPr="00122CB0" w:rsidRDefault="00C92841" w:rsidP="007565C4">
      <w:pPr>
        <w:pStyle w:val="EndnoteText"/>
        <w:rPr>
          <w:rFonts w:ascii="Times New Roman" w:hAnsi="Times New Roman" w:cs="Times New Roman"/>
          <w:color w:val="161718" w:themeColor="text1"/>
          <w:sz w:val="24"/>
          <w:szCs w:val="24"/>
        </w:rPr>
      </w:pPr>
      <w:r w:rsidRPr="00122CB0">
        <w:rPr>
          <w:rFonts w:ascii="Times New Roman" w:hAnsi="Times New Roman" w:cs="Times New Roman"/>
          <w:color w:val="161718" w:themeColor="text1"/>
          <w:sz w:val="24"/>
          <w:szCs w:val="24"/>
        </w:rPr>
        <w:t>print ('the number of person of interest, POI = ', poi_count)</w:t>
      </w:r>
    </w:p>
    <w:p w:rsidR="00C92841" w:rsidRPr="00122CB0" w:rsidRDefault="00C92841" w:rsidP="007565C4">
      <w:pPr>
        <w:pStyle w:val="EndnoteText"/>
        <w:rPr>
          <w:rFonts w:ascii="Times New Roman" w:hAnsi="Times New Roman" w:cs="Times New Roman"/>
          <w:color w:val="161718" w:themeColor="text1"/>
          <w:sz w:val="24"/>
          <w:szCs w:val="24"/>
        </w:rPr>
      </w:pPr>
      <w:r w:rsidRPr="00122CB0">
        <w:rPr>
          <w:rFonts w:ascii="Times New Roman" w:hAnsi="Times New Roman" w:cs="Times New Roman"/>
          <w:color w:val="161718" w:themeColor="text1"/>
          <w:sz w:val="24"/>
          <w:szCs w:val="24"/>
        </w:rPr>
        <w:t>print ('the number of non-POI = ', len(data_dict) - poi_count)</w:t>
      </w:r>
    </w:p>
    <w:p w:rsidR="00C92841" w:rsidRPr="00122CB0" w:rsidRDefault="00C92841" w:rsidP="007565C4">
      <w:pPr>
        <w:pStyle w:val="EndnoteText"/>
        <w:rPr>
          <w:rFonts w:ascii="Times New Roman" w:hAnsi="Times New Roman" w:cs="Times New Roman"/>
          <w:color w:val="161718" w:themeColor="text1"/>
          <w:sz w:val="24"/>
          <w:szCs w:val="24"/>
        </w:rPr>
      </w:pPr>
    </w:p>
  </w:endnote>
  <w:endnote w:id="6">
    <w:p w:rsidR="00C92841" w:rsidRPr="00122CB0" w:rsidRDefault="00C92841" w:rsidP="00370264">
      <w:pPr>
        <w:pStyle w:val="EndnoteText"/>
        <w:rPr>
          <w:color w:val="161718" w:themeColor="text1"/>
        </w:rPr>
      </w:pPr>
      <w:r w:rsidRPr="00122CB0">
        <w:rPr>
          <w:rStyle w:val="EndnoteReference"/>
          <w:color w:val="161718" w:themeColor="text1"/>
        </w:rPr>
        <w:endnoteRef/>
      </w:r>
      <w:r w:rsidRPr="00122CB0">
        <w:rPr>
          <w:color w:val="161718" w:themeColor="text1"/>
        </w:rPr>
        <w:t xml:space="preserve"> exploring_data_ml120.py</w:t>
      </w:r>
    </w:p>
    <w:p w:rsidR="00C92841" w:rsidRPr="00122CB0" w:rsidRDefault="00C92841" w:rsidP="00370264">
      <w:pPr>
        <w:pStyle w:val="EndnoteText"/>
        <w:rPr>
          <w:color w:val="161718" w:themeColor="text1"/>
        </w:rPr>
      </w:pPr>
    </w:p>
    <w:p w:rsidR="00C92841" w:rsidRPr="00122CB0" w:rsidRDefault="00C92841" w:rsidP="00370264">
      <w:pPr>
        <w:pStyle w:val="EndnoteText"/>
        <w:rPr>
          <w:color w:val="161718" w:themeColor="text1"/>
        </w:rPr>
      </w:pPr>
      <w:r w:rsidRPr="00122CB0">
        <w:rPr>
          <w:color w:val="161718" w:themeColor="text1"/>
        </w:rPr>
        <w:t>for name in enron_data:</w:t>
      </w:r>
    </w:p>
    <w:p w:rsidR="00C92841" w:rsidRPr="00122CB0" w:rsidRDefault="00C92841" w:rsidP="00370264">
      <w:pPr>
        <w:pStyle w:val="EndnoteText"/>
        <w:rPr>
          <w:color w:val="161718" w:themeColor="text1"/>
        </w:rPr>
      </w:pPr>
      <w:r w:rsidRPr="00122CB0">
        <w:rPr>
          <w:color w:val="161718" w:themeColor="text1"/>
        </w:rPr>
        <w:t xml:space="preserve">    if not np.isnan(float(enron_data[name]['salary'])):</w:t>
      </w:r>
    </w:p>
    <w:p w:rsidR="00C92841" w:rsidRPr="00122CB0" w:rsidRDefault="00C92841" w:rsidP="00370264">
      <w:pPr>
        <w:pStyle w:val="EndnoteText"/>
        <w:rPr>
          <w:color w:val="161718" w:themeColor="text1"/>
        </w:rPr>
      </w:pPr>
      <w:r w:rsidRPr="00122CB0">
        <w:rPr>
          <w:color w:val="161718" w:themeColor="text1"/>
        </w:rPr>
        <w:t xml:space="preserve">        salaries_available += 1</w:t>
      </w:r>
    </w:p>
    <w:p w:rsidR="00C92841" w:rsidRPr="00122CB0" w:rsidRDefault="00C92841" w:rsidP="00370264">
      <w:pPr>
        <w:pStyle w:val="EndnoteText"/>
        <w:rPr>
          <w:color w:val="161718" w:themeColor="text1"/>
        </w:rPr>
      </w:pPr>
      <w:r w:rsidRPr="00122CB0">
        <w:rPr>
          <w:color w:val="161718" w:themeColor="text1"/>
        </w:rPr>
        <w:t xml:space="preserve">    if enron_data[name]['email_address'] != "NaN":</w:t>
      </w:r>
    </w:p>
    <w:p w:rsidR="00C92841" w:rsidRPr="00122CB0" w:rsidRDefault="00C92841" w:rsidP="00370264">
      <w:pPr>
        <w:pStyle w:val="EndnoteText"/>
        <w:rPr>
          <w:color w:val="161718" w:themeColor="text1"/>
        </w:rPr>
      </w:pPr>
      <w:r w:rsidRPr="00122CB0">
        <w:rPr>
          <w:color w:val="161718" w:themeColor="text1"/>
        </w:rPr>
        <w:t xml:space="preserve">        emails_available += 1</w:t>
      </w:r>
    </w:p>
    <w:p w:rsidR="00C92841" w:rsidRPr="00122CB0" w:rsidRDefault="00C92841" w:rsidP="00370264">
      <w:pPr>
        <w:pStyle w:val="EndnoteText"/>
        <w:rPr>
          <w:color w:val="161718" w:themeColor="text1"/>
        </w:rPr>
      </w:pPr>
      <w:r w:rsidRPr="00122CB0">
        <w:rPr>
          <w:color w:val="161718" w:themeColor="text1"/>
        </w:rPr>
        <w:t xml:space="preserve">    if np.isnan(float(enron_data[name]['total_payments'])):</w:t>
      </w:r>
    </w:p>
    <w:p w:rsidR="00C92841" w:rsidRPr="00122CB0" w:rsidRDefault="00C92841" w:rsidP="00370264">
      <w:pPr>
        <w:pStyle w:val="EndnoteText"/>
        <w:rPr>
          <w:color w:val="161718" w:themeColor="text1"/>
        </w:rPr>
      </w:pPr>
      <w:r w:rsidRPr="00122CB0">
        <w:rPr>
          <w:color w:val="161718" w:themeColor="text1"/>
        </w:rPr>
        <w:t xml:space="preserve">        total_payments_unavailable += 1</w:t>
      </w:r>
    </w:p>
    <w:p w:rsidR="00C92841" w:rsidRPr="00122CB0" w:rsidRDefault="00C92841" w:rsidP="00370264">
      <w:pPr>
        <w:pStyle w:val="EndnoteText"/>
        <w:rPr>
          <w:color w:val="161718" w:themeColor="text1"/>
        </w:rPr>
      </w:pPr>
      <w:r w:rsidRPr="00122CB0">
        <w:rPr>
          <w:color w:val="161718" w:themeColor="text1"/>
        </w:rPr>
        <w:t xml:space="preserve">        if enron_data[name]['poi']:</w:t>
      </w:r>
    </w:p>
    <w:p w:rsidR="00C92841" w:rsidRPr="00122CB0" w:rsidRDefault="00C92841" w:rsidP="00370264">
      <w:pPr>
        <w:pStyle w:val="EndnoteText"/>
        <w:rPr>
          <w:color w:val="161718" w:themeColor="text1"/>
        </w:rPr>
      </w:pPr>
      <w:r w:rsidRPr="00122CB0">
        <w:rPr>
          <w:color w:val="161718" w:themeColor="text1"/>
        </w:rPr>
        <w:t xml:space="preserve">            total_payments_unavailable_poi += 1</w:t>
      </w:r>
    </w:p>
    <w:p w:rsidR="00C92841" w:rsidRPr="00122CB0" w:rsidRDefault="00C92841" w:rsidP="00370264">
      <w:pPr>
        <w:pStyle w:val="EndnoteText"/>
        <w:rPr>
          <w:color w:val="161718" w:themeColor="text1"/>
        </w:rPr>
      </w:pPr>
      <w:r w:rsidRPr="00122CB0">
        <w:rPr>
          <w:color w:val="161718" w:themeColor="text1"/>
        </w:rPr>
        <w:t xml:space="preserve">    if np.isnan(float(enron_data[name]['bonus'])):</w:t>
      </w:r>
    </w:p>
    <w:p w:rsidR="00C92841" w:rsidRPr="00122CB0" w:rsidRDefault="00C92841" w:rsidP="00370264">
      <w:pPr>
        <w:pStyle w:val="EndnoteText"/>
        <w:rPr>
          <w:color w:val="161718" w:themeColor="text1"/>
        </w:rPr>
      </w:pPr>
      <w:r w:rsidRPr="00122CB0">
        <w:rPr>
          <w:color w:val="161718" w:themeColor="text1"/>
        </w:rPr>
        <w:t xml:space="preserve">        bonus_nan += 1</w:t>
      </w:r>
    </w:p>
    <w:p w:rsidR="00C92841" w:rsidRPr="00122CB0" w:rsidRDefault="00C92841" w:rsidP="00370264">
      <w:pPr>
        <w:pStyle w:val="EndnoteText"/>
        <w:rPr>
          <w:color w:val="161718" w:themeColor="text1"/>
        </w:rPr>
      </w:pPr>
      <w:r w:rsidRPr="00122CB0">
        <w:rPr>
          <w:color w:val="161718" w:themeColor="text1"/>
        </w:rPr>
        <w:t xml:space="preserve">    if np.isnan(float(enron_data[name]['deferral_payments'])):</w:t>
      </w:r>
    </w:p>
    <w:p w:rsidR="00C92841" w:rsidRPr="00122CB0" w:rsidRDefault="00C92841" w:rsidP="00370264">
      <w:pPr>
        <w:pStyle w:val="EndnoteText"/>
        <w:rPr>
          <w:color w:val="161718" w:themeColor="text1"/>
        </w:rPr>
      </w:pPr>
      <w:r w:rsidRPr="00122CB0">
        <w:rPr>
          <w:color w:val="161718" w:themeColor="text1"/>
        </w:rPr>
        <w:t xml:space="preserve">        deferral_payments_nan += 1</w:t>
      </w:r>
    </w:p>
    <w:p w:rsidR="00C92841" w:rsidRPr="00122CB0" w:rsidRDefault="00C92841" w:rsidP="00370264">
      <w:pPr>
        <w:pStyle w:val="EndnoteText"/>
        <w:rPr>
          <w:color w:val="161718" w:themeColor="text1"/>
        </w:rPr>
      </w:pPr>
      <w:r w:rsidRPr="00122CB0">
        <w:rPr>
          <w:color w:val="161718" w:themeColor="text1"/>
        </w:rPr>
        <w:t xml:space="preserve">    if np.isnan(float(enron_data[name]['deferred_income'])):</w:t>
      </w:r>
    </w:p>
    <w:p w:rsidR="00C92841" w:rsidRPr="00122CB0" w:rsidRDefault="00C92841" w:rsidP="00370264">
      <w:pPr>
        <w:pStyle w:val="EndnoteText"/>
        <w:rPr>
          <w:color w:val="161718" w:themeColor="text1"/>
        </w:rPr>
      </w:pPr>
      <w:r w:rsidRPr="00122CB0">
        <w:rPr>
          <w:color w:val="161718" w:themeColor="text1"/>
        </w:rPr>
        <w:t xml:space="preserve">        deferred_income_nan += 1</w:t>
      </w:r>
    </w:p>
    <w:p w:rsidR="00C92841" w:rsidRPr="00122CB0" w:rsidRDefault="00C92841" w:rsidP="00370264">
      <w:pPr>
        <w:pStyle w:val="EndnoteText"/>
        <w:rPr>
          <w:color w:val="161718" w:themeColor="text1"/>
        </w:rPr>
      </w:pPr>
      <w:r w:rsidRPr="00122CB0">
        <w:rPr>
          <w:color w:val="161718" w:themeColor="text1"/>
        </w:rPr>
        <w:t xml:space="preserve">    if np.isnan(float(enron_data[name]['director_fees'])):</w:t>
      </w:r>
    </w:p>
    <w:p w:rsidR="00C92841" w:rsidRPr="00122CB0" w:rsidRDefault="00C92841" w:rsidP="00370264">
      <w:pPr>
        <w:pStyle w:val="EndnoteText"/>
        <w:rPr>
          <w:color w:val="161718" w:themeColor="text1"/>
        </w:rPr>
      </w:pPr>
      <w:r w:rsidRPr="00122CB0">
        <w:rPr>
          <w:color w:val="161718" w:themeColor="text1"/>
        </w:rPr>
        <w:t xml:space="preserve">        director_fees_nan += 1</w:t>
      </w:r>
    </w:p>
    <w:p w:rsidR="00C92841" w:rsidRPr="00122CB0" w:rsidRDefault="00C92841" w:rsidP="00370264">
      <w:pPr>
        <w:pStyle w:val="EndnoteText"/>
        <w:rPr>
          <w:color w:val="161718" w:themeColor="text1"/>
        </w:rPr>
      </w:pPr>
      <w:r w:rsidRPr="00122CB0">
        <w:rPr>
          <w:color w:val="161718" w:themeColor="text1"/>
        </w:rPr>
        <w:t xml:space="preserve">    if np.isnan(float(enron_data[name]['exercised_stock_options'])):</w:t>
      </w:r>
    </w:p>
    <w:p w:rsidR="00C92841" w:rsidRPr="00122CB0" w:rsidRDefault="00C92841" w:rsidP="00370264">
      <w:pPr>
        <w:pStyle w:val="EndnoteText"/>
        <w:rPr>
          <w:color w:val="161718" w:themeColor="text1"/>
        </w:rPr>
      </w:pPr>
      <w:r w:rsidRPr="00122CB0">
        <w:rPr>
          <w:color w:val="161718" w:themeColor="text1"/>
        </w:rPr>
        <w:t xml:space="preserve">        exercised_stock_options_nan += 1</w:t>
      </w:r>
    </w:p>
  </w:endnote>
  <w:endnote w:id="7">
    <w:p w:rsidR="00122CB0" w:rsidRPr="00122CB0" w:rsidRDefault="00122CB0">
      <w:pPr>
        <w:pStyle w:val="EndnoteText"/>
        <w:rPr>
          <w:ins w:id="492" w:author="Windows User" w:date="2018-02-05T20:42:00Z"/>
          <w:color w:val="161718" w:themeColor="text1"/>
          <w:rPrChange w:id="493" w:author="Windows User" w:date="2018-02-05T20:43:00Z">
            <w:rPr>
              <w:ins w:id="494" w:author="Windows User" w:date="2018-02-05T20:42:00Z"/>
            </w:rPr>
          </w:rPrChange>
        </w:rPr>
      </w:pPr>
      <w:ins w:id="495" w:author="Windows User" w:date="2018-02-05T20:42:00Z">
        <w:r w:rsidRPr="00122CB0">
          <w:rPr>
            <w:rStyle w:val="EndnoteReference"/>
            <w:color w:val="161718" w:themeColor="text1"/>
            <w:rPrChange w:id="496" w:author="Windows User" w:date="2018-02-05T20:43:00Z">
              <w:rPr>
                <w:rStyle w:val="EndnoteReference"/>
              </w:rPr>
            </w:rPrChange>
          </w:rPr>
          <w:endnoteRef/>
        </w:r>
        <w:r w:rsidRPr="00122CB0">
          <w:rPr>
            <w:color w:val="161718" w:themeColor="text1"/>
            <w:rPrChange w:id="497" w:author="Windows User" w:date="2018-02-05T20:43:00Z">
              <w:rPr/>
            </w:rPrChange>
          </w:rPr>
          <w:t xml:space="preserve"> </w:t>
        </w:r>
      </w:ins>
    </w:p>
    <w:tbl>
      <w:tblPr>
        <w:tblStyle w:val="TableGrid"/>
        <w:tblW w:w="0" w:type="auto"/>
        <w:tblLook w:val="04A0" w:firstRow="1" w:lastRow="0" w:firstColumn="1" w:lastColumn="0" w:noHBand="0" w:noVBand="1"/>
      </w:tblPr>
      <w:tblGrid>
        <w:gridCol w:w="10152"/>
      </w:tblGrid>
      <w:tr w:rsidR="00122CB0" w:rsidRPr="00122CB0" w:rsidTr="00122CB0">
        <w:trPr>
          <w:ins w:id="498" w:author="Windows User" w:date="2018-02-05T20:42:00Z"/>
        </w:trPr>
        <w:tc>
          <w:tcPr>
            <w:tcW w:w="10152" w:type="dxa"/>
          </w:tcPr>
          <w:p w:rsidR="00122CB0" w:rsidRPr="00122CB0" w:rsidRDefault="00122CB0" w:rsidP="00122CB0">
            <w:pPr>
              <w:pStyle w:val="EndnoteText"/>
              <w:rPr>
                <w:ins w:id="499" w:author="Windows User" w:date="2018-02-05T20:43:00Z"/>
                <w:color w:val="161718" w:themeColor="text1"/>
                <w:rPrChange w:id="500" w:author="Windows User" w:date="2018-02-05T20:43:00Z">
                  <w:rPr>
                    <w:ins w:id="501" w:author="Windows User" w:date="2018-02-05T20:43:00Z"/>
                  </w:rPr>
                </w:rPrChange>
              </w:rPr>
            </w:pPr>
            <w:ins w:id="502" w:author="Windows User" w:date="2018-02-05T20:43:00Z">
              <w:r w:rsidRPr="00122CB0">
                <w:rPr>
                  <w:color w:val="161718" w:themeColor="text1"/>
                  <w:rPrChange w:id="503" w:author="Windows User" w:date="2018-02-05T20:43:00Z">
                    <w:rPr/>
                  </w:rPrChange>
                </w:rPr>
                <w:t>### Evaluate the performance of a classifier with and without new features</w:t>
              </w:r>
            </w:ins>
          </w:p>
          <w:p w:rsidR="00122CB0" w:rsidRPr="00122CB0" w:rsidRDefault="00122CB0" w:rsidP="00122CB0">
            <w:pPr>
              <w:pStyle w:val="EndnoteText"/>
              <w:rPr>
                <w:ins w:id="504" w:author="Windows User" w:date="2018-02-05T20:43:00Z"/>
                <w:color w:val="161718" w:themeColor="text1"/>
                <w:rPrChange w:id="505" w:author="Windows User" w:date="2018-02-05T20:43:00Z">
                  <w:rPr>
                    <w:ins w:id="506" w:author="Windows User" w:date="2018-02-05T20:43:00Z"/>
                  </w:rPr>
                </w:rPrChange>
              </w:rPr>
            </w:pPr>
            <w:ins w:id="507" w:author="Windows User" w:date="2018-02-05T20:43:00Z">
              <w:r w:rsidRPr="00122CB0">
                <w:rPr>
                  <w:color w:val="161718" w:themeColor="text1"/>
                  <w:rPrChange w:id="508" w:author="Windows User" w:date="2018-02-05T20:43:00Z">
                    <w:rPr/>
                  </w:rPrChange>
                </w:rPr>
                <w:t>data_with_new_feature = featureFormat(data_dict_with_new_feature,features_list)</w:t>
              </w:r>
            </w:ins>
          </w:p>
          <w:p w:rsidR="00122CB0" w:rsidRPr="00122CB0" w:rsidRDefault="00122CB0" w:rsidP="00122CB0">
            <w:pPr>
              <w:pStyle w:val="EndnoteText"/>
              <w:rPr>
                <w:ins w:id="509" w:author="Windows User" w:date="2018-02-05T20:43:00Z"/>
                <w:color w:val="161718" w:themeColor="text1"/>
                <w:rPrChange w:id="510" w:author="Windows User" w:date="2018-02-05T20:43:00Z">
                  <w:rPr>
                    <w:ins w:id="511" w:author="Windows User" w:date="2018-02-05T20:43:00Z"/>
                  </w:rPr>
                </w:rPrChange>
              </w:rPr>
            </w:pPr>
          </w:p>
          <w:p w:rsidR="00122CB0" w:rsidRPr="00122CB0" w:rsidRDefault="00122CB0" w:rsidP="00122CB0">
            <w:pPr>
              <w:pStyle w:val="EndnoteText"/>
              <w:rPr>
                <w:ins w:id="512" w:author="Windows User" w:date="2018-02-05T20:43:00Z"/>
                <w:color w:val="161718" w:themeColor="text1"/>
                <w:rPrChange w:id="513" w:author="Windows User" w:date="2018-02-05T20:43:00Z">
                  <w:rPr>
                    <w:ins w:id="514" w:author="Windows User" w:date="2018-02-05T20:43:00Z"/>
                  </w:rPr>
                </w:rPrChange>
              </w:rPr>
            </w:pPr>
            <w:ins w:id="515" w:author="Windows User" w:date="2018-02-05T20:43:00Z">
              <w:r w:rsidRPr="00122CB0">
                <w:rPr>
                  <w:color w:val="161718" w:themeColor="text1"/>
                  <w:rPrChange w:id="516" w:author="Windows User" w:date="2018-02-05T20:43:00Z">
                    <w:rPr/>
                  </w:rPrChange>
                </w:rPr>
                <w:t>labels_initial, features_init = targetFeatureSplit(data_initial)</w:t>
              </w:r>
            </w:ins>
          </w:p>
          <w:p w:rsidR="00122CB0" w:rsidRPr="00122CB0" w:rsidRDefault="00122CB0" w:rsidP="00122CB0">
            <w:pPr>
              <w:pStyle w:val="EndnoteText"/>
              <w:rPr>
                <w:ins w:id="517" w:author="Windows User" w:date="2018-02-05T20:43:00Z"/>
                <w:color w:val="161718" w:themeColor="text1"/>
                <w:rPrChange w:id="518" w:author="Windows User" w:date="2018-02-05T20:43:00Z">
                  <w:rPr>
                    <w:ins w:id="519" w:author="Windows User" w:date="2018-02-05T20:43:00Z"/>
                  </w:rPr>
                </w:rPrChange>
              </w:rPr>
            </w:pPr>
            <w:ins w:id="520" w:author="Windows User" w:date="2018-02-05T20:43:00Z">
              <w:r w:rsidRPr="00122CB0">
                <w:rPr>
                  <w:color w:val="161718" w:themeColor="text1"/>
                  <w:rPrChange w:id="521" w:author="Windows User" w:date="2018-02-05T20:43:00Z">
                    <w:rPr/>
                  </w:rPrChange>
                </w:rPr>
                <w:t>labels_with_new_feature, features_newf = targetFeatureSplit(data_with_new_feature)</w:t>
              </w:r>
            </w:ins>
          </w:p>
          <w:p w:rsidR="00122CB0" w:rsidRPr="00122CB0" w:rsidRDefault="00122CB0" w:rsidP="00122CB0">
            <w:pPr>
              <w:pStyle w:val="EndnoteText"/>
              <w:rPr>
                <w:ins w:id="522" w:author="Windows User" w:date="2018-02-05T20:43:00Z"/>
                <w:color w:val="161718" w:themeColor="text1"/>
                <w:rPrChange w:id="523" w:author="Windows User" w:date="2018-02-05T20:43:00Z">
                  <w:rPr>
                    <w:ins w:id="524" w:author="Windows User" w:date="2018-02-05T20:43:00Z"/>
                  </w:rPr>
                </w:rPrChange>
              </w:rPr>
            </w:pPr>
            <w:ins w:id="525" w:author="Windows User" w:date="2018-02-05T20:43:00Z">
              <w:r w:rsidRPr="00122CB0">
                <w:rPr>
                  <w:color w:val="161718" w:themeColor="text1"/>
                  <w:rPrChange w:id="526" w:author="Windows User" w:date="2018-02-05T20:43:00Z">
                    <w:rPr/>
                  </w:rPrChange>
                </w:rPr>
                <w:t xml:space="preserve"># # </w:t>
              </w:r>
            </w:ins>
          </w:p>
          <w:p w:rsidR="00122CB0" w:rsidRPr="00122CB0" w:rsidRDefault="00122CB0" w:rsidP="00122CB0">
            <w:pPr>
              <w:pStyle w:val="EndnoteText"/>
              <w:rPr>
                <w:ins w:id="527" w:author="Windows User" w:date="2018-02-05T20:43:00Z"/>
                <w:color w:val="161718" w:themeColor="text1"/>
                <w:rPrChange w:id="528" w:author="Windows User" w:date="2018-02-05T20:43:00Z">
                  <w:rPr>
                    <w:ins w:id="529" w:author="Windows User" w:date="2018-02-05T20:43:00Z"/>
                  </w:rPr>
                </w:rPrChange>
              </w:rPr>
            </w:pPr>
            <w:ins w:id="530" w:author="Windows User" w:date="2018-02-05T20:43:00Z">
              <w:r w:rsidRPr="00122CB0">
                <w:rPr>
                  <w:color w:val="161718" w:themeColor="text1"/>
                  <w:rPrChange w:id="531" w:author="Windows User" w:date="2018-02-05T20:43:00Z">
                    <w:rPr/>
                  </w:rPrChange>
                </w:rPr>
                <w:t># data_initial</w:t>
              </w:r>
            </w:ins>
          </w:p>
          <w:p w:rsidR="00122CB0" w:rsidRPr="00122CB0" w:rsidRDefault="00122CB0" w:rsidP="00122CB0">
            <w:pPr>
              <w:pStyle w:val="EndnoteText"/>
              <w:rPr>
                <w:ins w:id="532" w:author="Windows User" w:date="2018-02-05T20:43:00Z"/>
                <w:color w:val="161718" w:themeColor="text1"/>
                <w:rPrChange w:id="533" w:author="Windows User" w:date="2018-02-05T20:43:00Z">
                  <w:rPr>
                    <w:ins w:id="534" w:author="Windows User" w:date="2018-02-05T20:43:00Z"/>
                  </w:rPr>
                </w:rPrChange>
              </w:rPr>
            </w:pPr>
            <w:ins w:id="535" w:author="Windows User" w:date="2018-02-05T20:43:00Z">
              <w:r w:rsidRPr="00122CB0">
                <w:rPr>
                  <w:color w:val="161718" w:themeColor="text1"/>
                  <w:rPrChange w:id="536" w:author="Windows User" w:date="2018-02-05T20:43:00Z">
                    <w:rPr/>
                  </w:rPrChange>
                </w:rPr>
                <w:t xml:space="preserve"># data_with_new_feature </w:t>
              </w:r>
            </w:ins>
          </w:p>
          <w:p w:rsidR="00122CB0" w:rsidRPr="00122CB0" w:rsidRDefault="00122CB0" w:rsidP="00122CB0">
            <w:pPr>
              <w:pStyle w:val="EndnoteText"/>
              <w:rPr>
                <w:ins w:id="537" w:author="Windows User" w:date="2018-02-05T20:43:00Z"/>
                <w:color w:val="161718" w:themeColor="text1"/>
                <w:rPrChange w:id="538" w:author="Windows User" w:date="2018-02-05T20:43:00Z">
                  <w:rPr>
                    <w:ins w:id="539" w:author="Windows User" w:date="2018-02-05T20:43:00Z"/>
                  </w:rPr>
                </w:rPrChange>
              </w:rPr>
            </w:pPr>
            <w:ins w:id="540" w:author="Windows User" w:date="2018-02-05T20:43:00Z">
              <w:r w:rsidRPr="00122CB0">
                <w:rPr>
                  <w:color w:val="161718" w:themeColor="text1"/>
                  <w:rPrChange w:id="541" w:author="Windows User" w:date="2018-02-05T20:43:00Z">
                    <w:rPr/>
                  </w:rPrChange>
                </w:rPr>
                <w:t>### The performance of the Classifier (PCA) without new feature (initial dataset)</w:t>
              </w:r>
            </w:ins>
          </w:p>
          <w:p w:rsidR="00122CB0" w:rsidRPr="00122CB0" w:rsidRDefault="00122CB0" w:rsidP="00122CB0">
            <w:pPr>
              <w:pStyle w:val="EndnoteText"/>
              <w:rPr>
                <w:ins w:id="542" w:author="Windows User" w:date="2018-02-05T20:43:00Z"/>
                <w:color w:val="161718" w:themeColor="text1"/>
                <w:rPrChange w:id="543" w:author="Windows User" w:date="2018-02-05T20:43:00Z">
                  <w:rPr>
                    <w:ins w:id="544" w:author="Windows User" w:date="2018-02-05T20:43:00Z"/>
                  </w:rPr>
                </w:rPrChange>
              </w:rPr>
            </w:pPr>
            <w:ins w:id="545" w:author="Windows User" w:date="2018-02-05T20:43:00Z">
              <w:r w:rsidRPr="00122CB0">
                <w:rPr>
                  <w:color w:val="161718" w:themeColor="text1"/>
                  <w:rPrChange w:id="546" w:author="Windows User" w:date="2018-02-05T20:43:00Z">
                    <w:rPr/>
                  </w:rPrChange>
                </w:rPr>
                <w:t>X = features_init</w:t>
              </w:r>
            </w:ins>
          </w:p>
          <w:p w:rsidR="00122CB0" w:rsidRPr="00122CB0" w:rsidRDefault="00122CB0" w:rsidP="00122CB0">
            <w:pPr>
              <w:pStyle w:val="EndnoteText"/>
              <w:rPr>
                <w:ins w:id="547" w:author="Windows User" w:date="2018-02-05T20:43:00Z"/>
                <w:color w:val="161718" w:themeColor="text1"/>
                <w:rPrChange w:id="548" w:author="Windows User" w:date="2018-02-05T20:43:00Z">
                  <w:rPr>
                    <w:ins w:id="549" w:author="Windows User" w:date="2018-02-05T20:43:00Z"/>
                  </w:rPr>
                </w:rPrChange>
              </w:rPr>
            </w:pPr>
            <w:ins w:id="550" w:author="Windows User" w:date="2018-02-05T20:43:00Z">
              <w:r w:rsidRPr="00122CB0">
                <w:rPr>
                  <w:color w:val="161718" w:themeColor="text1"/>
                  <w:rPrChange w:id="551" w:author="Windows User" w:date="2018-02-05T20:43:00Z">
                    <w:rPr/>
                  </w:rPrChange>
                </w:rPr>
                <w:t>y = labels_initial</w:t>
              </w:r>
            </w:ins>
          </w:p>
          <w:p w:rsidR="00122CB0" w:rsidRPr="00122CB0" w:rsidRDefault="00122CB0" w:rsidP="00122CB0">
            <w:pPr>
              <w:pStyle w:val="EndnoteText"/>
              <w:rPr>
                <w:ins w:id="552" w:author="Windows User" w:date="2018-02-05T20:43:00Z"/>
                <w:color w:val="161718" w:themeColor="text1"/>
                <w:rPrChange w:id="553" w:author="Windows User" w:date="2018-02-05T20:43:00Z">
                  <w:rPr>
                    <w:ins w:id="554" w:author="Windows User" w:date="2018-02-05T20:43:00Z"/>
                  </w:rPr>
                </w:rPrChange>
              </w:rPr>
            </w:pPr>
            <w:ins w:id="555" w:author="Windows User" w:date="2018-02-05T20:43:00Z">
              <w:r w:rsidRPr="00122CB0">
                <w:rPr>
                  <w:color w:val="161718" w:themeColor="text1"/>
                  <w:rPrChange w:id="556" w:author="Windows User" w:date="2018-02-05T20:43:00Z">
                    <w:rPr/>
                  </w:rPrChange>
                </w:rPr>
                <w:t># split into a training and testing set</w:t>
              </w:r>
            </w:ins>
          </w:p>
          <w:p w:rsidR="00122CB0" w:rsidRPr="00122CB0" w:rsidRDefault="00122CB0" w:rsidP="00122CB0">
            <w:pPr>
              <w:pStyle w:val="EndnoteText"/>
              <w:rPr>
                <w:ins w:id="557" w:author="Windows User" w:date="2018-02-05T20:43:00Z"/>
                <w:color w:val="161718" w:themeColor="text1"/>
                <w:rPrChange w:id="558" w:author="Windows User" w:date="2018-02-05T20:43:00Z">
                  <w:rPr>
                    <w:ins w:id="559" w:author="Windows User" w:date="2018-02-05T20:43:00Z"/>
                  </w:rPr>
                </w:rPrChange>
              </w:rPr>
            </w:pPr>
            <w:ins w:id="560" w:author="Windows User" w:date="2018-02-05T20:43:00Z">
              <w:r w:rsidRPr="00122CB0">
                <w:rPr>
                  <w:color w:val="161718" w:themeColor="text1"/>
                  <w:rPrChange w:id="561" w:author="Windows User" w:date="2018-02-05T20:43:00Z">
                    <w:rPr/>
                  </w:rPrChange>
                </w:rPr>
                <w:t>X_train, X_test, y_train, y_test = train_test_split(X, y, test_size=0.25, random_state=42)</w:t>
              </w:r>
            </w:ins>
          </w:p>
          <w:p w:rsidR="00122CB0" w:rsidRPr="00122CB0" w:rsidRDefault="00122CB0" w:rsidP="00122CB0">
            <w:pPr>
              <w:pStyle w:val="EndnoteText"/>
              <w:rPr>
                <w:ins w:id="562" w:author="Windows User" w:date="2018-02-05T20:43:00Z"/>
                <w:color w:val="161718" w:themeColor="text1"/>
                <w:rPrChange w:id="563" w:author="Windows User" w:date="2018-02-05T20:43:00Z">
                  <w:rPr>
                    <w:ins w:id="564" w:author="Windows User" w:date="2018-02-05T20:43:00Z"/>
                  </w:rPr>
                </w:rPrChange>
              </w:rPr>
            </w:pPr>
            <w:ins w:id="565" w:author="Windows User" w:date="2018-02-05T20:43:00Z">
              <w:r w:rsidRPr="00122CB0">
                <w:rPr>
                  <w:color w:val="161718" w:themeColor="text1"/>
                  <w:rPrChange w:id="566" w:author="Windows User" w:date="2018-02-05T20:43:00Z">
                    <w:rPr/>
                  </w:rPrChange>
                </w:rPr>
                <w:t># pca analysis</w:t>
              </w:r>
            </w:ins>
          </w:p>
          <w:p w:rsidR="00122CB0" w:rsidRPr="00122CB0" w:rsidRDefault="00122CB0" w:rsidP="00122CB0">
            <w:pPr>
              <w:pStyle w:val="EndnoteText"/>
              <w:rPr>
                <w:ins w:id="567" w:author="Windows User" w:date="2018-02-05T20:43:00Z"/>
                <w:color w:val="161718" w:themeColor="text1"/>
                <w:rPrChange w:id="568" w:author="Windows User" w:date="2018-02-05T20:43:00Z">
                  <w:rPr>
                    <w:ins w:id="569" w:author="Windows User" w:date="2018-02-05T20:43:00Z"/>
                  </w:rPr>
                </w:rPrChange>
              </w:rPr>
            </w:pPr>
            <w:ins w:id="570" w:author="Windows User" w:date="2018-02-05T20:43:00Z">
              <w:r w:rsidRPr="00122CB0">
                <w:rPr>
                  <w:color w:val="161718" w:themeColor="text1"/>
                  <w:rPrChange w:id="571" w:author="Windows User" w:date="2018-02-05T20:43:00Z">
                    <w:rPr/>
                  </w:rPrChange>
                </w:rPr>
                <w:t>n_components = 2</w:t>
              </w:r>
            </w:ins>
          </w:p>
          <w:p w:rsidR="00122CB0" w:rsidRPr="00122CB0" w:rsidRDefault="00122CB0" w:rsidP="00122CB0">
            <w:pPr>
              <w:pStyle w:val="EndnoteText"/>
              <w:rPr>
                <w:ins w:id="572" w:author="Windows User" w:date="2018-02-05T20:43:00Z"/>
                <w:color w:val="161718" w:themeColor="text1"/>
                <w:rPrChange w:id="573" w:author="Windows User" w:date="2018-02-05T20:43:00Z">
                  <w:rPr>
                    <w:ins w:id="574" w:author="Windows User" w:date="2018-02-05T20:43:00Z"/>
                  </w:rPr>
                </w:rPrChange>
              </w:rPr>
            </w:pPr>
            <w:ins w:id="575" w:author="Windows User" w:date="2018-02-05T20:43:00Z">
              <w:r w:rsidRPr="00122CB0">
                <w:rPr>
                  <w:color w:val="161718" w:themeColor="text1"/>
                  <w:rPrChange w:id="576" w:author="Windows User" w:date="2018-02-05T20:43:00Z">
                    <w:rPr/>
                  </w:rPrChange>
                </w:rPr>
                <w:t>pca = PCA(n_components=n_components)</w:t>
              </w:r>
            </w:ins>
          </w:p>
          <w:p w:rsidR="00122CB0" w:rsidRPr="00122CB0" w:rsidRDefault="00122CB0" w:rsidP="00122CB0">
            <w:pPr>
              <w:pStyle w:val="EndnoteText"/>
              <w:rPr>
                <w:ins w:id="577" w:author="Windows User" w:date="2018-02-05T20:43:00Z"/>
                <w:color w:val="161718" w:themeColor="text1"/>
                <w:rPrChange w:id="578" w:author="Windows User" w:date="2018-02-05T20:43:00Z">
                  <w:rPr>
                    <w:ins w:id="579" w:author="Windows User" w:date="2018-02-05T20:43:00Z"/>
                  </w:rPr>
                </w:rPrChange>
              </w:rPr>
            </w:pPr>
            <w:ins w:id="580" w:author="Windows User" w:date="2018-02-05T20:43:00Z">
              <w:r w:rsidRPr="00122CB0">
                <w:rPr>
                  <w:color w:val="161718" w:themeColor="text1"/>
                  <w:rPrChange w:id="581" w:author="Windows User" w:date="2018-02-05T20:43:00Z">
                    <w:rPr/>
                  </w:rPrChange>
                </w:rPr>
                <w:t>X_train_pca = pca.fit_transform(X_train,y)</w:t>
              </w:r>
            </w:ins>
          </w:p>
          <w:p w:rsidR="00122CB0" w:rsidRPr="00122CB0" w:rsidRDefault="00122CB0" w:rsidP="00122CB0">
            <w:pPr>
              <w:pStyle w:val="EndnoteText"/>
              <w:rPr>
                <w:ins w:id="582" w:author="Windows User" w:date="2018-02-05T20:43:00Z"/>
                <w:color w:val="161718" w:themeColor="text1"/>
                <w:rPrChange w:id="583" w:author="Windows User" w:date="2018-02-05T20:43:00Z">
                  <w:rPr>
                    <w:ins w:id="584" w:author="Windows User" w:date="2018-02-05T20:43:00Z"/>
                  </w:rPr>
                </w:rPrChange>
              </w:rPr>
            </w:pPr>
            <w:ins w:id="585" w:author="Windows User" w:date="2018-02-05T20:43:00Z">
              <w:r w:rsidRPr="00122CB0">
                <w:rPr>
                  <w:color w:val="161718" w:themeColor="text1"/>
                  <w:rPrChange w:id="586" w:author="Windows User" w:date="2018-02-05T20:43:00Z">
                    <w:rPr/>
                  </w:rPrChange>
                </w:rPr>
                <w:t>X_test_pca = pca.fit_transform(X_test,y)</w:t>
              </w:r>
            </w:ins>
          </w:p>
          <w:p w:rsidR="00122CB0" w:rsidRPr="00122CB0" w:rsidRDefault="00122CB0" w:rsidP="00122CB0">
            <w:pPr>
              <w:pStyle w:val="EndnoteText"/>
              <w:rPr>
                <w:ins w:id="587" w:author="Windows User" w:date="2018-02-05T20:43:00Z"/>
                <w:color w:val="161718" w:themeColor="text1"/>
                <w:rPrChange w:id="588" w:author="Windows User" w:date="2018-02-05T20:43:00Z">
                  <w:rPr>
                    <w:ins w:id="589" w:author="Windows User" w:date="2018-02-05T20:43:00Z"/>
                  </w:rPr>
                </w:rPrChange>
              </w:rPr>
            </w:pPr>
            <w:ins w:id="590" w:author="Windows User" w:date="2018-02-05T20:43:00Z">
              <w:r w:rsidRPr="00122CB0">
                <w:rPr>
                  <w:color w:val="161718" w:themeColor="text1"/>
                  <w:rPrChange w:id="591" w:author="Windows User" w:date="2018-02-05T20:43:00Z">
                    <w:rPr/>
                  </w:rPrChange>
                </w:rPr>
                <w:t>lr = LogisticRegression()</w:t>
              </w:r>
            </w:ins>
          </w:p>
          <w:p w:rsidR="00122CB0" w:rsidRPr="00122CB0" w:rsidRDefault="00122CB0" w:rsidP="00122CB0">
            <w:pPr>
              <w:pStyle w:val="EndnoteText"/>
              <w:rPr>
                <w:ins w:id="592" w:author="Windows User" w:date="2018-02-05T20:43:00Z"/>
                <w:color w:val="161718" w:themeColor="text1"/>
                <w:rPrChange w:id="593" w:author="Windows User" w:date="2018-02-05T20:43:00Z">
                  <w:rPr>
                    <w:ins w:id="594" w:author="Windows User" w:date="2018-02-05T20:43:00Z"/>
                  </w:rPr>
                </w:rPrChange>
              </w:rPr>
            </w:pPr>
            <w:ins w:id="595" w:author="Windows User" w:date="2018-02-05T20:43:00Z">
              <w:r w:rsidRPr="00122CB0">
                <w:rPr>
                  <w:color w:val="161718" w:themeColor="text1"/>
                  <w:rPrChange w:id="596" w:author="Windows User" w:date="2018-02-05T20:43:00Z">
                    <w:rPr/>
                  </w:rPrChange>
                </w:rPr>
                <w:t>pipe = Pipeline([('pca', pca), ('logistic', lr)])</w:t>
              </w:r>
            </w:ins>
          </w:p>
          <w:p w:rsidR="00122CB0" w:rsidRPr="00122CB0" w:rsidRDefault="00122CB0" w:rsidP="00122CB0">
            <w:pPr>
              <w:pStyle w:val="EndnoteText"/>
              <w:rPr>
                <w:ins w:id="597" w:author="Windows User" w:date="2018-02-05T20:43:00Z"/>
                <w:color w:val="161718" w:themeColor="text1"/>
                <w:rPrChange w:id="598" w:author="Windows User" w:date="2018-02-05T20:43:00Z">
                  <w:rPr>
                    <w:ins w:id="599" w:author="Windows User" w:date="2018-02-05T20:43:00Z"/>
                  </w:rPr>
                </w:rPrChange>
              </w:rPr>
            </w:pPr>
            <w:ins w:id="600" w:author="Windows User" w:date="2018-02-05T20:43:00Z">
              <w:r w:rsidRPr="00122CB0">
                <w:rPr>
                  <w:color w:val="161718" w:themeColor="text1"/>
                  <w:rPrChange w:id="601" w:author="Windows User" w:date="2018-02-05T20:43:00Z">
                    <w:rPr/>
                  </w:rPrChange>
                </w:rPr>
                <w:t>pipe.fit(X_train_pca, y_train)</w:t>
              </w:r>
            </w:ins>
          </w:p>
          <w:p w:rsidR="00122CB0" w:rsidRPr="00122CB0" w:rsidRDefault="00122CB0" w:rsidP="00122CB0">
            <w:pPr>
              <w:pStyle w:val="EndnoteText"/>
              <w:rPr>
                <w:ins w:id="602" w:author="Windows User" w:date="2018-02-05T20:43:00Z"/>
                <w:color w:val="161718" w:themeColor="text1"/>
                <w:rPrChange w:id="603" w:author="Windows User" w:date="2018-02-05T20:43:00Z">
                  <w:rPr>
                    <w:ins w:id="604" w:author="Windows User" w:date="2018-02-05T20:43:00Z"/>
                  </w:rPr>
                </w:rPrChange>
              </w:rPr>
            </w:pPr>
            <w:ins w:id="605" w:author="Windows User" w:date="2018-02-05T20:43:00Z">
              <w:r w:rsidRPr="00122CB0">
                <w:rPr>
                  <w:color w:val="161718" w:themeColor="text1"/>
                  <w:rPrChange w:id="606" w:author="Windows User" w:date="2018-02-05T20:43:00Z">
                    <w:rPr/>
                  </w:rPrChange>
                </w:rPr>
                <w:t>predictions = pipe.predict(X_test_pca)</w:t>
              </w:r>
            </w:ins>
          </w:p>
          <w:p w:rsidR="00122CB0" w:rsidRPr="00122CB0" w:rsidRDefault="00122CB0" w:rsidP="00122CB0">
            <w:pPr>
              <w:pStyle w:val="EndnoteText"/>
              <w:rPr>
                <w:ins w:id="607" w:author="Windows User" w:date="2018-02-05T20:43:00Z"/>
                <w:color w:val="161718" w:themeColor="text1"/>
                <w:rPrChange w:id="608" w:author="Windows User" w:date="2018-02-05T20:43:00Z">
                  <w:rPr>
                    <w:ins w:id="609" w:author="Windows User" w:date="2018-02-05T20:43:00Z"/>
                  </w:rPr>
                </w:rPrChange>
              </w:rPr>
            </w:pPr>
            <w:ins w:id="610" w:author="Windows User" w:date="2018-02-05T20:43:00Z">
              <w:r w:rsidRPr="00122CB0">
                <w:rPr>
                  <w:color w:val="161718" w:themeColor="text1"/>
                  <w:rPrChange w:id="611" w:author="Windows User" w:date="2018-02-05T20:43:00Z">
                    <w:rPr/>
                  </w:rPrChange>
                </w:rPr>
                <w:t>accuracy_without_new_feature = accuracy_score(y_test, predictions)</w:t>
              </w:r>
            </w:ins>
          </w:p>
          <w:p w:rsidR="00122CB0" w:rsidRPr="00122CB0" w:rsidRDefault="00122CB0" w:rsidP="00122CB0">
            <w:pPr>
              <w:pStyle w:val="EndnoteText"/>
              <w:rPr>
                <w:ins w:id="612" w:author="Windows User" w:date="2018-02-05T20:43:00Z"/>
                <w:color w:val="161718" w:themeColor="text1"/>
                <w:rPrChange w:id="613" w:author="Windows User" w:date="2018-02-05T20:43:00Z">
                  <w:rPr>
                    <w:ins w:id="614" w:author="Windows User" w:date="2018-02-05T20:43:00Z"/>
                  </w:rPr>
                </w:rPrChange>
              </w:rPr>
            </w:pPr>
            <w:ins w:id="615" w:author="Windows User" w:date="2018-02-05T20:43:00Z">
              <w:r w:rsidRPr="00122CB0">
                <w:rPr>
                  <w:color w:val="161718" w:themeColor="text1"/>
                  <w:rPrChange w:id="616" w:author="Windows User" w:date="2018-02-05T20:43:00Z">
                    <w:rPr/>
                  </w:rPrChange>
                </w:rPr>
                <w:t>precision_without_new_feature = precision_score(y_test, predictions)</w:t>
              </w:r>
            </w:ins>
          </w:p>
          <w:p w:rsidR="00122CB0" w:rsidRPr="00122CB0" w:rsidRDefault="00122CB0" w:rsidP="00122CB0">
            <w:pPr>
              <w:pStyle w:val="EndnoteText"/>
              <w:rPr>
                <w:ins w:id="617" w:author="Windows User" w:date="2018-02-05T20:43:00Z"/>
                <w:color w:val="161718" w:themeColor="text1"/>
                <w:rPrChange w:id="618" w:author="Windows User" w:date="2018-02-05T20:43:00Z">
                  <w:rPr>
                    <w:ins w:id="619" w:author="Windows User" w:date="2018-02-05T20:43:00Z"/>
                  </w:rPr>
                </w:rPrChange>
              </w:rPr>
            </w:pPr>
            <w:ins w:id="620" w:author="Windows User" w:date="2018-02-05T20:43:00Z">
              <w:r w:rsidRPr="00122CB0">
                <w:rPr>
                  <w:color w:val="161718" w:themeColor="text1"/>
                  <w:rPrChange w:id="621" w:author="Windows User" w:date="2018-02-05T20:43:00Z">
                    <w:rPr/>
                  </w:rPrChange>
                </w:rPr>
                <w:t>recall_without_new_feature = recall_score(y_test, predictions)</w:t>
              </w:r>
            </w:ins>
          </w:p>
          <w:p w:rsidR="00122CB0" w:rsidRPr="00122CB0" w:rsidRDefault="00122CB0" w:rsidP="00122CB0">
            <w:pPr>
              <w:pStyle w:val="EndnoteText"/>
              <w:rPr>
                <w:ins w:id="622" w:author="Windows User" w:date="2018-02-05T20:43:00Z"/>
                <w:color w:val="161718" w:themeColor="text1"/>
                <w:rPrChange w:id="623" w:author="Windows User" w:date="2018-02-05T20:43:00Z">
                  <w:rPr>
                    <w:ins w:id="624" w:author="Windows User" w:date="2018-02-05T20:43:00Z"/>
                  </w:rPr>
                </w:rPrChange>
              </w:rPr>
            </w:pPr>
          </w:p>
          <w:p w:rsidR="00122CB0" w:rsidRPr="00122CB0" w:rsidRDefault="00122CB0" w:rsidP="00122CB0">
            <w:pPr>
              <w:pStyle w:val="EndnoteText"/>
              <w:rPr>
                <w:ins w:id="625" w:author="Windows User" w:date="2018-02-05T20:43:00Z"/>
                <w:color w:val="161718" w:themeColor="text1"/>
                <w:rPrChange w:id="626" w:author="Windows User" w:date="2018-02-05T20:43:00Z">
                  <w:rPr>
                    <w:ins w:id="627" w:author="Windows User" w:date="2018-02-05T20:43:00Z"/>
                  </w:rPr>
                </w:rPrChange>
              </w:rPr>
            </w:pPr>
            <w:ins w:id="628" w:author="Windows User" w:date="2018-02-05T20:43:00Z">
              <w:r w:rsidRPr="00122CB0">
                <w:rPr>
                  <w:color w:val="161718" w:themeColor="text1"/>
                  <w:rPrChange w:id="629" w:author="Windows User" w:date="2018-02-05T20:43:00Z">
                    <w:rPr/>
                  </w:rPrChange>
                </w:rPr>
                <w:t>### The performance of the Classifier (PCA) with new feature (initial dataset)</w:t>
              </w:r>
            </w:ins>
          </w:p>
          <w:p w:rsidR="00122CB0" w:rsidRPr="00122CB0" w:rsidRDefault="00122CB0" w:rsidP="00122CB0">
            <w:pPr>
              <w:pStyle w:val="EndnoteText"/>
              <w:rPr>
                <w:ins w:id="630" w:author="Windows User" w:date="2018-02-05T20:43:00Z"/>
                <w:color w:val="161718" w:themeColor="text1"/>
                <w:rPrChange w:id="631" w:author="Windows User" w:date="2018-02-05T20:43:00Z">
                  <w:rPr>
                    <w:ins w:id="632" w:author="Windows User" w:date="2018-02-05T20:43:00Z"/>
                  </w:rPr>
                </w:rPrChange>
              </w:rPr>
            </w:pPr>
            <w:ins w:id="633" w:author="Windows User" w:date="2018-02-05T20:43:00Z">
              <w:r w:rsidRPr="00122CB0">
                <w:rPr>
                  <w:color w:val="161718" w:themeColor="text1"/>
                  <w:rPrChange w:id="634" w:author="Windows User" w:date="2018-02-05T20:43:00Z">
                    <w:rPr/>
                  </w:rPrChange>
                </w:rPr>
                <w:t>X = features_newf</w:t>
              </w:r>
            </w:ins>
          </w:p>
          <w:p w:rsidR="00122CB0" w:rsidRPr="00122CB0" w:rsidRDefault="00122CB0" w:rsidP="00122CB0">
            <w:pPr>
              <w:pStyle w:val="EndnoteText"/>
              <w:rPr>
                <w:ins w:id="635" w:author="Windows User" w:date="2018-02-05T20:43:00Z"/>
                <w:color w:val="161718" w:themeColor="text1"/>
                <w:rPrChange w:id="636" w:author="Windows User" w:date="2018-02-05T20:43:00Z">
                  <w:rPr>
                    <w:ins w:id="637" w:author="Windows User" w:date="2018-02-05T20:43:00Z"/>
                  </w:rPr>
                </w:rPrChange>
              </w:rPr>
            </w:pPr>
            <w:ins w:id="638" w:author="Windows User" w:date="2018-02-05T20:43:00Z">
              <w:r w:rsidRPr="00122CB0">
                <w:rPr>
                  <w:color w:val="161718" w:themeColor="text1"/>
                  <w:rPrChange w:id="639" w:author="Windows User" w:date="2018-02-05T20:43:00Z">
                    <w:rPr/>
                  </w:rPrChange>
                </w:rPr>
                <w:t>y = labels_with_new_feature</w:t>
              </w:r>
            </w:ins>
          </w:p>
          <w:p w:rsidR="00122CB0" w:rsidRPr="00122CB0" w:rsidRDefault="00122CB0" w:rsidP="00122CB0">
            <w:pPr>
              <w:pStyle w:val="EndnoteText"/>
              <w:rPr>
                <w:ins w:id="640" w:author="Windows User" w:date="2018-02-05T20:43:00Z"/>
                <w:color w:val="161718" w:themeColor="text1"/>
                <w:rPrChange w:id="641" w:author="Windows User" w:date="2018-02-05T20:43:00Z">
                  <w:rPr>
                    <w:ins w:id="642" w:author="Windows User" w:date="2018-02-05T20:43:00Z"/>
                  </w:rPr>
                </w:rPrChange>
              </w:rPr>
            </w:pPr>
            <w:ins w:id="643" w:author="Windows User" w:date="2018-02-05T20:43:00Z">
              <w:r w:rsidRPr="00122CB0">
                <w:rPr>
                  <w:color w:val="161718" w:themeColor="text1"/>
                  <w:rPrChange w:id="644" w:author="Windows User" w:date="2018-02-05T20:43:00Z">
                    <w:rPr/>
                  </w:rPrChange>
                </w:rPr>
                <w:t># split into a training and testing set</w:t>
              </w:r>
            </w:ins>
          </w:p>
          <w:p w:rsidR="00122CB0" w:rsidRPr="00122CB0" w:rsidRDefault="00122CB0" w:rsidP="00122CB0">
            <w:pPr>
              <w:pStyle w:val="EndnoteText"/>
              <w:rPr>
                <w:ins w:id="645" w:author="Windows User" w:date="2018-02-05T20:43:00Z"/>
                <w:color w:val="161718" w:themeColor="text1"/>
                <w:rPrChange w:id="646" w:author="Windows User" w:date="2018-02-05T20:43:00Z">
                  <w:rPr>
                    <w:ins w:id="647" w:author="Windows User" w:date="2018-02-05T20:43:00Z"/>
                  </w:rPr>
                </w:rPrChange>
              </w:rPr>
            </w:pPr>
            <w:ins w:id="648" w:author="Windows User" w:date="2018-02-05T20:43:00Z">
              <w:r w:rsidRPr="00122CB0">
                <w:rPr>
                  <w:color w:val="161718" w:themeColor="text1"/>
                  <w:rPrChange w:id="649" w:author="Windows User" w:date="2018-02-05T20:43:00Z">
                    <w:rPr/>
                  </w:rPrChange>
                </w:rPr>
                <w:t>X_train, X_test, y_train, y_test_nf = train_test_split(X, y, test_size=0.25, random_state=42)</w:t>
              </w:r>
            </w:ins>
          </w:p>
          <w:p w:rsidR="00122CB0" w:rsidRPr="00122CB0" w:rsidRDefault="00122CB0" w:rsidP="00122CB0">
            <w:pPr>
              <w:pStyle w:val="EndnoteText"/>
              <w:rPr>
                <w:ins w:id="650" w:author="Windows User" w:date="2018-02-05T20:43:00Z"/>
                <w:color w:val="161718" w:themeColor="text1"/>
                <w:rPrChange w:id="651" w:author="Windows User" w:date="2018-02-05T20:43:00Z">
                  <w:rPr>
                    <w:ins w:id="652" w:author="Windows User" w:date="2018-02-05T20:43:00Z"/>
                  </w:rPr>
                </w:rPrChange>
              </w:rPr>
            </w:pPr>
            <w:ins w:id="653" w:author="Windows User" w:date="2018-02-05T20:43:00Z">
              <w:r w:rsidRPr="00122CB0">
                <w:rPr>
                  <w:color w:val="161718" w:themeColor="text1"/>
                  <w:rPrChange w:id="654" w:author="Windows User" w:date="2018-02-05T20:43:00Z">
                    <w:rPr/>
                  </w:rPrChange>
                </w:rPr>
                <w:t># pca analysis</w:t>
              </w:r>
            </w:ins>
          </w:p>
          <w:p w:rsidR="00122CB0" w:rsidRPr="00122CB0" w:rsidRDefault="00122CB0" w:rsidP="00122CB0">
            <w:pPr>
              <w:pStyle w:val="EndnoteText"/>
              <w:rPr>
                <w:ins w:id="655" w:author="Windows User" w:date="2018-02-05T20:43:00Z"/>
                <w:color w:val="161718" w:themeColor="text1"/>
                <w:rPrChange w:id="656" w:author="Windows User" w:date="2018-02-05T20:43:00Z">
                  <w:rPr>
                    <w:ins w:id="657" w:author="Windows User" w:date="2018-02-05T20:43:00Z"/>
                  </w:rPr>
                </w:rPrChange>
              </w:rPr>
            </w:pPr>
            <w:ins w:id="658" w:author="Windows User" w:date="2018-02-05T20:43:00Z">
              <w:r w:rsidRPr="00122CB0">
                <w:rPr>
                  <w:color w:val="161718" w:themeColor="text1"/>
                  <w:rPrChange w:id="659" w:author="Windows User" w:date="2018-02-05T20:43:00Z">
                    <w:rPr/>
                  </w:rPrChange>
                </w:rPr>
                <w:t>n_components = 2</w:t>
              </w:r>
            </w:ins>
          </w:p>
          <w:p w:rsidR="00122CB0" w:rsidRPr="00122CB0" w:rsidRDefault="00122CB0" w:rsidP="00122CB0">
            <w:pPr>
              <w:pStyle w:val="EndnoteText"/>
              <w:rPr>
                <w:ins w:id="660" w:author="Windows User" w:date="2018-02-05T20:43:00Z"/>
                <w:color w:val="161718" w:themeColor="text1"/>
                <w:rPrChange w:id="661" w:author="Windows User" w:date="2018-02-05T20:43:00Z">
                  <w:rPr>
                    <w:ins w:id="662" w:author="Windows User" w:date="2018-02-05T20:43:00Z"/>
                  </w:rPr>
                </w:rPrChange>
              </w:rPr>
            </w:pPr>
            <w:ins w:id="663" w:author="Windows User" w:date="2018-02-05T20:43:00Z">
              <w:r w:rsidRPr="00122CB0">
                <w:rPr>
                  <w:color w:val="161718" w:themeColor="text1"/>
                  <w:rPrChange w:id="664" w:author="Windows User" w:date="2018-02-05T20:43:00Z">
                    <w:rPr/>
                  </w:rPrChange>
                </w:rPr>
                <w:t>pca = PCA(n_components=n_components)</w:t>
              </w:r>
            </w:ins>
          </w:p>
          <w:p w:rsidR="00122CB0" w:rsidRPr="00122CB0" w:rsidRDefault="00122CB0" w:rsidP="00122CB0">
            <w:pPr>
              <w:pStyle w:val="EndnoteText"/>
              <w:rPr>
                <w:ins w:id="665" w:author="Windows User" w:date="2018-02-05T20:43:00Z"/>
                <w:color w:val="161718" w:themeColor="text1"/>
                <w:rPrChange w:id="666" w:author="Windows User" w:date="2018-02-05T20:43:00Z">
                  <w:rPr>
                    <w:ins w:id="667" w:author="Windows User" w:date="2018-02-05T20:43:00Z"/>
                  </w:rPr>
                </w:rPrChange>
              </w:rPr>
            </w:pPr>
            <w:ins w:id="668" w:author="Windows User" w:date="2018-02-05T20:43:00Z">
              <w:r w:rsidRPr="00122CB0">
                <w:rPr>
                  <w:color w:val="161718" w:themeColor="text1"/>
                  <w:rPrChange w:id="669" w:author="Windows User" w:date="2018-02-05T20:43:00Z">
                    <w:rPr/>
                  </w:rPrChange>
                </w:rPr>
                <w:t>X_train_pca = pca.fit_transform(X_train,y)</w:t>
              </w:r>
            </w:ins>
          </w:p>
          <w:p w:rsidR="00122CB0" w:rsidRPr="00122CB0" w:rsidRDefault="00122CB0" w:rsidP="00122CB0">
            <w:pPr>
              <w:pStyle w:val="EndnoteText"/>
              <w:rPr>
                <w:ins w:id="670" w:author="Windows User" w:date="2018-02-05T20:43:00Z"/>
                <w:color w:val="161718" w:themeColor="text1"/>
                <w:rPrChange w:id="671" w:author="Windows User" w:date="2018-02-05T20:43:00Z">
                  <w:rPr>
                    <w:ins w:id="672" w:author="Windows User" w:date="2018-02-05T20:43:00Z"/>
                  </w:rPr>
                </w:rPrChange>
              </w:rPr>
            </w:pPr>
            <w:ins w:id="673" w:author="Windows User" w:date="2018-02-05T20:43:00Z">
              <w:r w:rsidRPr="00122CB0">
                <w:rPr>
                  <w:color w:val="161718" w:themeColor="text1"/>
                  <w:rPrChange w:id="674" w:author="Windows User" w:date="2018-02-05T20:43:00Z">
                    <w:rPr/>
                  </w:rPrChange>
                </w:rPr>
                <w:t>X_test_pca = pca.fit_transform(X_test,y)</w:t>
              </w:r>
            </w:ins>
          </w:p>
          <w:p w:rsidR="00122CB0" w:rsidRPr="00122CB0" w:rsidRDefault="00122CB0" w:rsidP="00122CB0">
            <w:pPr>
              <w:pStyle w:val="EndnoteText"/>
              <w:rPr>
                <w:ins w:id="675" w:author="Windows User" w:date="2018-02-05T20:43:00Z"/>
                <w:color w:val="161718" w:themeColor="text1"/>
                <w:rPrChange w:id="676" w:author="Windows User" w:date="2018-02-05T20:43:00Z">
                  <w:rPr>
                    <w:ins w:id="677" w:author="Windows User" w:date="2018-02-05T20:43:00Z"/>
                  </w:rPr>
                </w:rPrChange>
              </w:rPr>
            </w:pPr>
            <w:ins w:id="678" w:author="Windows User" w:date="2018-02-05T20:43:00Z">
              <w:r w:rsidRPr="00122CB0">
                <w:rPr>
                  <w:color w:val="161718" w:themeColor="text1"/>
                  <w:rPrChange w:id="679" w:author="Windows User" w:date="2018-02-05T20:43:00Z">
                    <w:rPr/>
                  </w:rPrChange>
                </w:rPr>
                <w:t>lr = LogisticRegression()</w:t>
              </w:r>
            </w:ins>
          </w:p>
          <w:p w:rsidR="00122CB0" w:rsidRPr="00122CB0" w:rsidRDefault="00122CB0" w:rsidP="00122CB0">
            <w:pPr>
              <w:pStyle w:val="EndnoteText"/>
              <w:rPr>
                <w:ins w:id="680" w:author="Windows User" w:date="2018-02-05T20:43:00Z"/>
                <w:color w:val="161718" w:themeColor="text1"/>
                <w:rPrChange w:id="681" w:author="Windows User" w:date="2018-02-05T20:43:00Z">
                  <w:rPr>
                    <w:ins w:id="682" w:author="Windows User" w:date="2018-02-05T20:43:00Z"/>
                  </w:rPr>
                </w:rPrChange>
              </w:rPr>
            </w:pPr>
            <w:ins w:id="683" w:author="Windows User" w:date="2018-02-05T20:43:00Z">
              <w:r w:rsidRPr="00122CB0">
                <w:rPr>
                  <w:color w:val="161718" w:themeColor="text1"/>
                  <w:rPrChange w:id="684" w:author="Windows User" w:date="2018-02-05T20:43:00Z">
                    <w:rPr/>
                  </w:rPrChange>
                </w:rPr>
                <w:t>pipe = Pipeline([('pca', pca), ('logistic', lr)])</w:t>
              </w:r>
            </w:ins>
          </w:p>
          <w:p w:rsidR="00122CB0" w:rsidRPr="00122CB0" w:rsidRDefault="00122CB0" w:rsidP="00122CB0">
            <w:pPr>
              <w:pStyle w:val="EndnoteText"/>
              <w:rPr>
                <w:ins w:id="685" w:author="Windows User" w:date="2018-02-05T20:43:00Z"/>
                <w:color w:val="161718" w:themeColor="text1"/>
                <w:rPrChange w:id="686" w:author="Windows User" w:date="2018-02-05T20:43:00Z">
                  <w:rPr>
                    <w:ins w:id="687" w:author="Windows User" w:date="2018-02-05T20:43:00Z"/>
                  </w:rPr>
                </w:rPrChange>
              </w:rPr>
            </w:pPr>
            <w:ins w:id="688" w:author="Windows User" w:date="2018-02-05T20:43:00Z">
              <w:r w:rsidRPr="00122CB0">
                <w:rPr>
                  <w:color w:val="161718" w:themeColor="text1"/>
                  <w:rPrChange w:id="689" w:author="Windows User" w:date="2018-02-05T20:43:00Z">
                    <w:rPr/>
                  </w:rPrChange>
                </w:rPr>
                <w:t>pipe.fit(X_train_pca, y_train)</w:t>
              </w:r>
            </w:ins>
          </w:p>
          <w:p w:rsidR="00122CB0" w:rsidRPr="00122CB0" w:rsidRDefault="00122CB0" w:rsidP="00122CB0">
            <w:pPr>
              <w:pStyle w:val="EndnoteText"/>
              <w:rPr>
                <w:ins w:id="690" w:author="Windows User" w:date="2018-02-05T20:43:00Z"/>
                <w:color w:val="161718" w:themeColor="text1"/>
                <w:rPrChange w:id="691" w:author="Windows User" w:date="2018-02-05T20:43:00Z">
                  <w:rPr>
                    <w:ins w:id="692" w:author="Windows User" w:date="2018-02-05T20:43:00Z"/>
                  </w:rPr>
                </w:rPrChange>
              </w:rPr>
            </w:pPr>
            <w:ins w:id="693" w:author="Windows User" w:date="2018-02-05T20:43:00Z">
              <w:r w:rsidRPr="00122CB0">
                <w:rPr>
                  <w:color w:val="161718" w:themeColor="text1"/>
                  <w:rPrChange w:id="694" w:author="Windows User" w:date="2018-02-05T20:43:00Z">
                    <w:rPr/>
                  </w:rPrChange>
                </w:rPr>
                <w:t>predictions1 = pipe.predict(X_test_pca)</w:t>
              </w:r>
            </w:ins>
          </w:p>
          <w:p w:rsidR="00122CB0" w:rsidRPr="00122CB0" w:rsidRDefault="00122CB0" w:rsidP="00122CB0">
            <w:pPr>
              <w:pStyle w:val="EndnoteText"/>
              <w:rPr>
                <w:ins w:id="695" w:author="Windows User" w:date="2018-02-05T20:43:00Z"/>
                <w:color w:val="161718" w:themeColor="text1"/>
                <w:rPrChange w:id="696" w:author="Windows User" w:date="2018-02-05T20:43:00Z">
                  <w:rPr>
                    <w:ins w:id="697" w:author="Windows User" w:date="2018-02-05T20:43:00Z"/>
                  </w:rPr>
                </w:rPrChange>
              </w:rPr>
            </w:pPr>
            <w:ins w:id="698" w:author="Windows User" w:date="2018-02-05T20:43:00Z">
              <w:r w:rsidRPr="00122CB0">
                <w:rPr>
                  <w:color w:val="161718" w:themeColor="text1"/>
                  <w:rPrChange w:id="699" w:author="Windows User" w:date="2018-02-05T20:43:00Z">
                    <w:rPr/>
                  </w:rPrChange>
                </w:rPr>
                <w:t>accuracy_with_new_feature = accuracy_score(y_test_nf, predictions1)</w:t>
              </w:r>
            </w:ins>
          </w:p>
          <w:p w:rsidR="00122CB0" w:rsidRPr="00122CB0" w:rsidRDefault="00122CB0" w:rsidP="00122CB0">
            <w:pPr>
              <w:pStyle w:val="EndnoteText"/>
              <w:rPr>
                <w:ins w:id="700" w:author="Windows User" w:date="2018-02-05T20:43:00Z"/>
                <w:color w:val="161718" w:themeColor="text1"/>
                <w:rPrChange w:id="701" w:author="Windows User" w:date="2018-02-05T20:43:00Z">
                  <w:rPr>
                    <w:ins w:id="702" w:author="Windows User" w:date="2018-02-05T20:43:00Z"/>
                  </w:rPr>
                </w:rPrChange>
              </w:rPr>
            </w:pPr>
            <w:ins w:id="703" w:author="Windows User" w:date="2018-02-05T20:43:00Z">
              <w:r w:rsidRPr="00122CB0">
                <w:rPr>
                  <w:color w:val="161718" w:themeColor="text1"/>
                  <w:rPrChange w:id="704" w:author="Windows User" w:date="2018-02-05T20:43:00Z">
                    <w:rPr/>
                  </w:rPrChange>
                </w:rPr>
                <w:t>precision_with_new_feature = precision_score(y_test_nf, predictions1)</w:t>
              </w:r>
            </w:ins>
          </w:p>
          <w:p w:rsidR="00122CB0" w:rsidRPr="00122CB0" w:rsidRDefault="00122CB0" w:rsidP="00122CB0">
            <w:pPr>
              <w:pStyle w:val="EndnoteText"/>
              <w:rPr>
                <w:ins w:id="705" w:author="Windows User" w:date="2018-02-05T20:43:00Z"/>
                <w:color w:val="161718" w:themeColor="text1"/>
                <w:rPrChange w:id="706" w:author="Windows User" w:date="2018-02-05T20:43:00Z">
                  <w:rPr>
                    <w:ins w:id="707" w:author="Windows User" w:date="2018-02-05T20:43:00Z"/>
                  </w:rPr>
                </w:rPrChange>
              </w:rPr>
            </w:pPr>
            <w:ins w:id="708" w:author="Windows User" w:date="2018-02-05T20:43:00Z">
              <w:r w:rsidRPr="00122CB0">
                <w:rPr>
                  <w:color w:val="161718" w:themeColor="text1"/>
                  <w:rPrChange w:id="709" w:author="Windows User" w:date="2018-02-05T20:43:00Z">
                    <w:rPr/>
                  </w:rPrChange>
                </w:rPr>
                <w:t>recall_with_new_feature = recall_score(y_test_nf, predictions1)</w:t>
              </w:r>
            </w:ins>
          </w:p>
          <w:p w:rsidR="00122CB0" w:rsidRPr="00122CB0" w:rsidRDefault="00122CB0">
            <w:pPr>
              <w:pStyle w:val="EndnoteText"/>
              <w:rPr>
                <w:ins w:id="710" w:author="Windows User" w:date="2018-02-05T20:42:00Z"/>
                <w:color w:val="161718" w:themeColor="text1"/>
                <w:rPrChange w:id="711" w:author="Windows User" w:date="2018-02-05T20:43:00Z">
                  <w:rPr>
                    <w:ins w:id="712" w:author="Windows User" w:date="2018-02-05T20:42:00Z"/>
                  </w:rPr>
                </w:rPrChange>
              </w:rPr>
            </w:pPr>
          </w:p>
        </w:tc>
      </w:tr>
    </w:tbl>
    <w:p w:rsidR="00122CB0" w:rsidRPr="00122CB0" w:rsidRDefault="00122CB0">
      <w:pPr>
        <w:pStyle w:val="EndnoteText"/>
        <w:rPr>
          <w:color w:val="161718" w:themeColor="text1"/>
          <w:rPrChange w:id="713" w:author="Windows User" w:date="2018-02-05T20:43:00Z">
            <w:rPr/>
          </w:rPrChange>
        </w:rPr>
      </w:pPr>
    </w:p>
  </w:endnote>
  <w:endnote w:id="8">
    <w:p w:rsidR="00C92841" w:rsidRPr="00122CB0" w:rsidRDefault="00C92841" w:rsidP="00E50FEB">
      <w:pPr>
        <w:pStyle w:val="EndnoteText"/>
        <w:rPr>
          <w:rFonts w:ascii="Times New Roman" w:hAnsi="Times New Roman" w:cs="Times New Roman"/>
          <w:color w:val="161718" w:themeColor="text1"/>
          <w:sz w:val="24"/>
          <w:szCs w:val="24"/>
        </w:rPr>
      </w:pPr>
    </w:p>
    <w:p w:rsidR="00C92841" w:rsidRPr="00122CB0" w:rsidRDefault="00C92841" w:rsidP="00E50FEB">
      <w:pPr>
        <w:pStyle w:val="EndnoteText"/>
        <w:rPr>
          <w:rFonts w:ascii="Times New Roman" w:hAnsi="Times New Roman" w:cs="Times New Roman"/>
          <w:color w:val="161718" w:themeColor="text1"/>
          <w:sz w:val="24"/>
          <w:szCs w:val="24"/>
        </w:rPr>
      </w:pPr>
      <w:r w:rsidRPr="00122CB0">
        <w:rPr>
          <w:rStyle w:val="EndnoteReference"/>
          <w:rFonts w:ascii="Times New Roman" w:hAnsi="Times New Roman" w:cs="Times New Roman"/>
          <w:color w:val="161718" w:themeColor="text1"/>
          <w:sz w:val="24"/>
          <w:szCs w:val="24"/>
        </w:rPr>
        <w:endnoteRef/>
      </w:r>
      <w:r w:rsidRPr="00122CB0">
        <w:rPr>
          <w:rFonts w:ascii="Times New Roman" w:hAnsi="Times New Roman" w:cs="Times New Roman"/>
          <w:color w:val="161718" w:themeColor="text1"/>
          <w:sz w:val="24"/>
          <w:szCs w:val="24"/>
        </w:rPr>
        <w:t xml:space="preserve"> pca = PCA(n_components=2)</w:t>
      </w:r>
    </w:p>
    <w:p w:rsidR="00C92841" w:rsidRPr="00122CB0" w:rsidRDefault="00C92841" w:rsidP="00E50FEB">
      <w:pPr>
        <w:pStyle w:val="EndnoteText"/>
        <w:rPr>
          <w:rFonts w:ascii="Times New Roman" w:hAnsi="Times New Roman" w:cs="Times New Roman"/>
          <w:color w:val="161718" w:themeColor="text1"/>
          <w:sz w:val="24"/>
          <w:szCs w:val="24"/>
        </w:rPr>
      </w:pPr>
      <w:r w:rsidRPr="00122CB0">
        <w:rPr>
          <w:rFonts w:ascii="Times New Roman" w:hAnsi="Times New Roman" w:cs="Times New Roman"/>
          <w:color w:val="161718" w:themeColor="text1"/>
          <w:sz w:val="24"/>
          <w:szCs w:val="24"/>
        </w:rPr>
        <w:t>pca.fit(data)</w:t>
      </w:r>
    </w:p>
    <w:p w:rsidR="00C92841" w:rsidRPr="00122CB0" w:rsidRDefault="00C92841" w:rsidP="00E50FEB">
      <w:pPr>
        <w:pStyle w:val="EndnoteText"/>
        <w:rPr>
          <w:rFonts w:ascii="Times New Roman" w:hAnsi="Times New Roman" w:cs="Times New Roman"/>
          <w:color w:val="161718" w:themeColor="text1"/>
          <w:sz w:val="24"/>
          <w:szCs w:val="24"/>
        </w:rPr>
      </w:pPr>
      <w:r w:rsidRPr="00122CB0">
        <w:rPr>
          <w:rFonts w:ascii="Times New Roman" w:hAnsi="Times New Roman" w:cs="Times New Roman"/>
          <w:color w:val="161718" w:themeColor="text1"/>
          <w:sz w:val="24"/>
          <w:szCs w:val="24"/>
        </w:rPr>
        <w:t xml:space="preserve">Data_implementing_PCA = pca.transform(data)   </w:t>
      </w:r>
    </w:p>
    <w:p w:rsidR="00C92841" w:rsidRPr="00122CB0" w:rsidRDefault="00C92841" w:rsidP="00E50FEB">
      <w:pPr>
        <w:pStyle w:val="EndnoteText"/>
        <w:rPr>
          <w:rFonts w:ascii="Times New Roman" w:hAnsi="Times New Roman" w:cs="Times New Roman"/>
          <w:color w:val="161718" w:themeColor="text1"/>
          <w:sz w:val="24"/>
          <w:szCs w:val="24"/>
        </w:rPr>
      </w:pPr>
    </w:p>
  </w:endnote>
  <w:endnote w:id="9">
    <w:p w:rsidR="00C92841" w:rsidRPr="00122CB0" w:rsidRDefault="00C92841">
      <w:pPr>
        <w:pStyle w:val="EndnoteText"/>
        <w:rPr>
          <w:color w:val="161718" w:themeColor="text1"/>
        </w:rPr>
      </w:pPr>
      <w:r w:rsidRPr="00122CB0">
        <w:rPr>
          <w:rStyle w:val="EndnoteReference"/>
          <w:color w:val="161718" w:themeColor="text1"/>
        </w:rPr>
        <w:endnoteRef/>
      </w:r>
      <w:r w:rsidRPr="00122CB0">
        <w:rPr>
          <w:color w:val="161718" w:themeColor="text1"/>
        </w:rPr>
        <w:t xml:space="preserve"> </w:t>
      </w:r>
    </w:p>
    <w:tbl>
      <w:tblPr>
        <w:tblStyle w:val="TableGrid"/>
        <w:tblW w:w="0" w:type="auto"/>
        <w:tblLook w:val="04A0" w:firstRow="1" w:lastRow="0" w:firstColumn="1" w:lastColumn="0" w:noHBand="0" w:noVBand="1"/>
      </w:tblPr>
      <w:tblGrid>
        <w:gridCol w:w="9926"/>
      </w:tblGrid>
      <w:tr w:rsidR="00C92841" w:rsidRPr="00122CB0" w:rsidTr="00C21302">
        <w:tc>
          <w:tcPr>
            <w:tcW w:w="9926" w:type="dxa"/>
          </w:tcPr>
          <w:p w:rsidR="00C92841" w:rsidRPr="00122CB0" w:rsidRDefault="00C92841" w:rsidP="00C21302">
            <w:pPr>
              <w:pStyle w:val="EndnoteText"/>
              <w:rPr>
                <w:color w:val="161718" w:themeColor="text1"/>
              </w:rPr>
            </w:pPr>
            <w:r w:rsidRPr="00122CB0">
              <w:rPr>
                <w:color w:val="161718" w:themeColor="text1"/>
              </w:rPr>
              <w:t>### Feature Scaling</w:t>
            </w:r>
          </w:p>
          <w:p w:rsidR="00C92841" w:rsidRPr="00122CB0" w:rsidRDefault="00C92841" w:rsidP="00C21302">
            <w:pPr>
              <w:pStyle w:val="EndnoteText"/>
              <w:rPr>
                <w:color w:val="161718" w:themeColor="text1"/>
              </w:rPr>
            </w:pPr>
            <w:r w:rsidRPr="00122CB0">
              <w:rPr>
                <w:color w:val="161718" w:themeColor="text1"/>
              </w:rPr>
              <w:t>RANDOM_STATE = 42</w:t>
            </w:r>
          </w:p>
          <w:p w:rsidR="00C92841" w:rsidRPr="00122CB0" w:rsidRDefault="00C92841" w:rsidP="00C21302">
            <w:pPr>
              <w:pStyle w:val="EndnoteText"/>
              <w:rPr>
                <w:color w:val="161718" w:themeColor="text1"/>
              </w:rPr>
            </w:pPr>
            <w:r w:rsidRPr="00122CB0">
              <w:rPr>
                <w:color w:val="161718" w:themeColor="text1"/>
              </w:rPr>
              <w:t>FIG_SIZE = (10, 7)</w:t>
            </w:r>
          </w:p>
          <w:p w:rsidR="00C92841" w:rsidRPr="00122CB0" w:rsidRDefault="00C92841" w:rsidP="00C21302">
            <w:pPr>
              <w:pStyle w:val="EndnoteText"/>
              <w:rPr>
                <w:color w:val="161718" w:themeColor="text1"/>
              </w:rPr>
            </w:pPr>
          </w:p>
          <w:p w:rsidR="00C92841" w:rsidRPr="00122CB0" w:rsidRDefault="00C92841" w:rsidP="00C21302">
            <w:pPr>
              <w:pStyle w:val="EndnoteText"/>
              <w:rPr>
                <w:color w:val="161718" w:themeColor="text1"/>
              </w:rPr>
            </w:pPr>
            <w:r w:rsidRPr="00122CB0">
              <w:rPr>
                <w:color w:val="161718" w:themeColor="text1"/>
              </w:rPr>
              <w:t># Make a train/test split using 30% test size</w:t>
            </w:r>
          </w:p>
          <w:p w:rsidR="00C92841" w:rsidRPr="00122CB0" w:rsidRDefault="00C92841" w:rsidP="00C21302">
            <w:pPr>
              <w:pStyle w:val="EndnoteText"/>
              <w:rPr>
                <w:color w:val="161718" w:themeColor="text1"/>
              </w:rPr>
            </w:pPr>
            <w:r w:rsidRPr="00122CB0">
              <w:rPr>
                <w:color w:val="161718" w:themeColor="text1"/>
              </w:rPr>
              <w:t># Fit to data and predict using pipelined GNB and PCA.</w:t>
            </w:r>
          </w:p>
          <w:p w:rsidR="00C92841" w:rsidRPr="00122CB0" w:rsidRDefault="00C92841" w:rsidP="00C21302">
            <w:pPr>
              <w:pStyle w:val="EndnoteText"/>
              <w:rPr>
                <w:color w:val="161718" w:themeColor="text1"/>
              </w:rPr>
            </w:pPr>
            <w:r w:rsidRPr="00122CB0">
              <w:rPr>
                <w:color w:val="161718" w:themeColor="text1"/>
              </w:rPr>
              <w:t>unscaled_clf = make_pipeline(PCA(n_components=2), GaussianNB())</w:t>
            </w:r>
          </w:p>
          <w:p w:rsidR="00C92841" w:rsidRPr="00122CB0" w:rsidRDefault="00C92841" w:rsidP="00C21302">
            <w:pPr>
              <w:pStyle w:val="EndnoteText"/>
              <w:rPr>
                <w:color w:val="161718" w:themeColor="text1"/>
              </w:rPr>
            </w:pPr>
            <w:r w:rsidRPr="00122CB0">
              <w:rPr>
                <w:color w:val="161718" w:themeColor="text1"/>
              </w:rPr>
              <w:t>unscaled_clf.fit(features_train, labels_train)</w:t>
            </w:r>
          </w:p>
          <w:p w:rsidR="00C92841" w:rsidRPr="00122CB0" w:rsidRDefault="00C92841" w:rsidP="00C21302">
            <w:pPr>
              <w:pStyle w:val="EndnoteText"/>
              <w:rPr>
                <w:color w:val="161718" w:themeColor="text1"/>
              </w:rPr>
            </w:pPr>
            <w:r w:rsidRPr="00122CB0">
              <w:rPr>
                <w:color w:val="161718" w:themeColor="text1"/>
              </w:rPr>
              <w:t>pred_test = unscaled_clf.predict(features_test)</w:t>
            </w:r>
          </w:p>
          <w:p w:rsidR="00C92841" w:rsidRPr="00122CB0" w:rsidRDefault="00C92841" w:rsidP="00C21302">
            <w:pPr>
              <w:pStyle w:val="EndnoteText"/>
              <w:rPr>
                <w:color w:val="161718" w:themeColor="text1"/>
              </w:rPr>
            </w:pPr>
          </w:p>
          <w:p w:rsidR="00C92841" w:rsidRPr="00122CB0" w:rsidRDefault="00C92841" w:rsidP="00C21302">
            <w:pPr>
              <w:pStyle w:val="EndnoteText"/>
              <w:rPr>
                <w:color w:val="161718" w:themeColor="text1"/>
              </w:rPr>
            </w:pPr>
            <w:r w:rsidRPr="00122CB0">
              <w:rPr>
                <w:color w:val="161718" w:themeColor="text1"/>
              </w:rPr>
              <w:t># Fit to data and predict using pipelined scaling, GNB and PCA.</w:t>
            </w:r>
          </w:p>
          <w:p w:rsidR="00C92841" w:rsidRPr="00122CB0" w:rsidRDefault="00C92841" w:rsidP="00C21302">
            <w:pPr>
              <w:pStyle w:val="EndnoteText"/>
              <w:rPr>
                <w:color w:val="161718" w:themeColor="text1"/>
              </w:rPr>
            </w:pPr>
            <w:r w:rsidRPr="00122CB0">
              <w:rPr>
                <w:color w:val="161718" w:themeColor="text1"/>
              </w:rPr>
              <w:t>std_clf = make_pipeline(StandardScaler(), PCA(n_components=2), GaussianNB())</w:t>
            </w:r>
          </w:p>
          <w:p w:rsidR="00C92841" w:rsidRPr="00122CB0" w:rsidRDefault="00C92841" w:rsidP="00C21302">
            <w:pPr>
              <w:pStyle w:val="EndnoteText"/>
              <w:rPr>
                <w:color w:val="161718" w:themeColor="text1"/>
              </w:rPr>
            </w:pPr>
            <w:r w:rsidRPr="00122CB0">
              <w:rPr>
                <w:color w:val="161718" w:themeColor="text1"/>
              </w:rPr>
              <w:t>std_clf.fit(features_train, labels_train)</w:t>
            </w:r>
          </w:p>
          <w:p w:rsidR="00C92841" w:rsidRPr="00122CB0" w:rsidRDefault="00C92841" w:rsidP="00C21302">
            <w:pPr>
              <w:pStyle w:val="EndnoteText"/>
              <w:rPr>
                <w:color w:val="161718" w:themeColor="text1"/>
              </w:rPr>
            </w:pPr>
            <w:r w:rsidRPr="00122CB0">
              <w:rPr>
                <w:color w:val="161718" w:themeColor="text1"/>
              </w:rPr>
              <w:t>pred_test_std = std_clf.predict(features_test)</w:t>
            </w:r>
          </w:p>
          <w:p w:rsidR="00C92841" w:rsidRPr="00122CB0" w:rsidRDefault="00C92841" w:rsidP="00C21302">
            <w:pPr>
              <w:pStyle w:val="EndnoteText"/>
              <w:rPr>
                <w:color w:val="161718" w:themeColor="text1"/>
              </w:rPr>
            </w:pPr>
          </w:p>
          <w:p w:rsidR="00C92841" w:rsidRPr="00122CB0" w:rsidRDefault="00C92841" w:rsidP="00C21302">
            <w:pPr>
              <w:pStyle w:val="EndnoteText"/>
              <w:rPr>
                <w:color w:val="161718" w:themeColor="text1"/>
              </w:rPr>
            </w:pPr>
            <w:r w:rsidRPr="00122CB0">
              <w:rPr>
                <w:color w:val="161718" w:themeColor="text1"/>
              </w:rPr>
              <w:t># Show prediction accuracies in scaled and unscaled data.</w:t>
            </w:r>
          </w:p>
          <w:p w:rsidR="00C92841" w:rsidRPr="00122CB0" w:rsidRDefault="00C92841" w:rsidP="00C21302">
            <w:pPr>
              <w:pStyle w:val="EndnoteText"/>
              <w:rPr>
                <w:color w:val="161718" w:themeColor="text1"/>
              </w:rPr>
            </w:pPr>
            <w:r w:rsidRPr="00122CB0">
              <w:rPr>
                <w:color w:val="161718" w:themeColor="text1"/>
              </w:rPr>
              <w:t>print('\nPrediction accuracy for the normal dataset with PCA')</w:t>
            </w:r>
          </w:p>
          <w:p w:rsidR="00C92841" w:rsidRPr="00122CB0" w:rsidRDefault="00C92841" w:rsidP="00C21302">
            <w:pPr>
              <w:pStyle w:val="EndnoteText"/>
              <w:rPr>
                <w:color w:val="161718" w:themeColor="text1"/>
              </w:rPr>
            </w:pPr>
            <w:r w:rsidRPr="00122CB0">
              <w:rPr>
                <w:color w:val="161718" w:themeColor="text1"/>
              </w:rPr>
              <w:t>print('{:.2%}\n'.format(metrics.accuracy_score(labels_test, pred_test)))</w:t>
            </w:r>
          </w:p>
          <w:p w:rsidR="00C92841" w:rsidRPr="00122CB0" w:rsidRDefault="00C92841" w:rsidP="00C21302">
            <w:pPr>
              <w:pStyle w:val="EndnoteText"/>
              <w:rPr>
                <w:color w:val="161718" w:themeColor="text1"/>
              </w:rPr>
            </w:pPr>
          </w:p>
          <w:p w:rsidR="00C92841" w:rsidRPr="00122CB0" w:rsidRDefault="00C92841" w:rsidP="00C21302">
            <w:pPr>
              <w:pStyle w:val="EndnoteText"/>
              <w:rPr>
                <w:color w:val="161718" w:themeColor="text1"/>
              </w:rPr>
            </w:pPr>
            <w:r w:rsidRPr="00122CB0">
              <w:rPr>
                <w:color w:val="161718" w:themeColor="text1"/>
              </w:rPr>
              <w:t>print('\nPrediction accuracy for the standardized dataset with PCA')</w:t>
            </w:r>
          </w:p>
          <w:p w:rsidR="00C92841" w:rsidRPr="00122CB0" w:rsidRDefault="00C92841" w:rsidP="00C21302">
            <w:pPr>
              <w:pStyle w:val="EndnoteText"/>
              <w:rPr>
                <w:color w:val="161718" w:themeColor="text1"/>
              </w:rPr>
            </w:pPr>
            <w:r w:rsidRPr="00122CB0">
              <w:rPr>
                <w:color w:val="161718" w:themeColor="text1"/>
              </w:rPr>
              <w:t>print('{:.2%}\n'.format(metrics.accuracy_score(labels_test, pred_test_std)))</w:t>
            </w:r>
          </w:p>
        </w:tc>
      </w:tr>
    </w:tbl>
    <w:p w:rsidR="00C92841" w:rsidRPr="00122CB0" w:rsidRDefault="00C92841">
      <w:pPr>
        <w:pStyle w:val="EndnoteText"/>
        <w:rPr>
          <w:color w:val="161718" w:themeColor="text1"/>
        </w:rPr>
      </w:pPr>
    </w:p>
  </w:endnote>
  <w:endnote w:id="10">
    <w:p w:rsidR="00C92841" w:rsidRPr="00122CB0" w:rsidRDefault="00C92841">
      <w:pPr>
        <w:pStyle w:val="EndnoteText"/>
        <w:rPr>
          <w:color w:val="161718" w:themeColor="text1"/>
        </w:rPr>
      </w:pPr>
      <w:r w:rsidRPr="00122CB0">
        <w:rPr>
          <w:rStyle w:val="EndnoteReference"/>
          <w:color w:val="161718" w:themeColor="text1"/>
        </w:rPr>
        <w:endnoteRef/>
      </w:r>
      <w:r w:rsidRPr="00122CB0">
        <w:rPr>
          <w:color w:val="161718" w:themeColor="text1"/>
        </w:rPr>
        <w:t xml:space="preserve"> </w:t>
      </w:r>
    </w:p>
    <w:tbl>
      <w:tblPr>
        <w:tblStyle w:val="TableGrid"/>
        <w:tblW w:w="0" w:type="auto"/>
        <w:tblLook w:val="04A0" w:firstRow="1" w:lastRow="0" w:firstColumn="1" w:lastColumn="0" w:noHBand="0" w:noVBand="1"/>
      </w:tblPr>
      <w:tblGrid>
        <w:gridCol w:w="8635"/>
      </w:tblGrid>
      <w:tr w:rsidR="00C92841" w:rsidRPr="00122CB0" w:rsidTr="00FA0381">
        <w:tc>
          <w:tcPr>
            <w:tcW w:w="8635" w:type="dxa"/>
          </w:tcPr>
          <w:p w:rsidR="00C92841" w:rsidRPr="00122CB0" w:rsidRDefault="00C92841" w:rsidP="00FA0381">
            <w:pPr>
              <w:pStyle w:val="EndnoteText"/>
              <w:rPr>
                <w:color w:val="161718" w:themeColor="text1"/>
              </w:rPr>
            </w:pPr>
          </w:p>
          <w:p w:rsidR="00C92841" w:rsidRPr="00122CB0" w:rsidRDefault="00C92841" w:rsidP="00FA0381">
            <w:pPr>
              <w:pStyle w:val="EndnoteText"/>
              <w:rPr>
                <w:color w:val="161718" w:themeColor="text1"/>
              </w:rPr>
            </w:pPr>
            <w:r w:rsidRPr="00122CB0">
              <w:rPr>
                <w:color w:val="161718" w:themeColor="text1"/>
              </w:rPr>
              <w:t>pipe = Pipeline([</w:t>
            </w:r>
          </w:p>
          <w:p w:rsidR="00C92841" w:rsidRPr="00122CB0" w:rsidRDefault="00C92841" w:rsidP="00FA0381">
            <w:pPr>
              <w:pStyle w:val="EndnoteText"/>
              <w:rPr>
                <w:color w:val="161718" w:themeColor="text1"/>
              </w:rPr>
            </w:pPr>
            <w:r w:rsidRPr="00122CB0">
              <w:rPr>
                <w:color w:val="161718" w:themeColor="text1"/>
              </w:rPr>
              <w:t xml:space="preserve">    ('reduce_dim', PCA()),</w:t>
            </w:r>
          </w:p>
          <w:p w:rsidR="00C92841" w:rsidRPr="00122CB0" w:rsidRDefault="00C92841" w:rsidP="00FA0381">
            <w:pPr>
              <w:pStyle w:val="EndnoteText"/>
              <w:rPr>
                <w:color w:val="161718" w:themeColor="text1"/>
              </w:rPr>
            </w:pPr>
            <w:r w:rsidRPr="00122CB0">
              <w:rPr>
                <w:color w:val="161718" w:themeColor="text1"/>
              </w:rPr>
              <w:t xml:space="preserve">    ('classify', LinearSVC())</w:t>
            </w:r>
          </w:p>
          <w:p w:rsidR="00C92841" w:rsidRPr="00122CB0" w:rsidRDefault="00C92841" w:rsidP="00FA0381">
            <w:pPr>
              <w:pStyle w:val="EndnoteText"/>
              <w:rPr>
                <w:color w:val="161718" w:themeColor="text1"/>
              </w:rPr>
            </w:pPr>
            <w:r w:rsidRPr="00122CB0">
              <w:rPr>
                <w:color w:val="161718" w:themeColor="text1"/>
              </w:rPr>
              <w:t>])</w:t>
            </w:r>
          </w:p>
          <w:p w:rsidR="00C92841" w:rsidRPr="00122CB0" w:rsidRDefault="00C92841" w:rsidP="00FA0381">
            <w:pPr>
              <w:pStyle w:val="EndnoteText"/>
              <w:rPr>
                <w:color w:val="161718" w:themeColor="text1"/>
              </w:rPr>
            </w:pPr>
          </w:p>
          <w:p w:rsidR="00C92841" w:rsidRPr="00122CB0" w:rsidRDefault="00C92841" w:rsidP="00FA0381">
            <w:pPr>
              <w:pStyle w:val="EndnoteText"/>
              <w:rPr>
                <w:color w:val="161718" w:themeColor="text1"/>
              </w:rPr>
            </w:pPr>
            <w:r w:rsidRPr="00122CB0">
              <w:rPr>
                <w:color w:val="161718" w:themeColor="text1"/>
              </w:rPr>
              <w:t>N_FEATURES_OPTIONS = [1, 3, 5]</w:t>
            </w:r>
          </w:p>
          <w:p w:rsidR="00C92841" w:rsidRPr="00122CB0" w:rsidRDefault="00C92841" w:rsidP="00FA0381">
            <w:pPr>
              <w:pStyle w:val="EndnoteText"/>
              <w:rPr>
                <w:color w:val="161718" w:themeColor="text1"/>
              </w:rPr>
            </w:pPr>
            <w:r w:rsidRPr="00122CB0">
              <w:rPr>
                <w:color w:val="161718" w:themeColor="text1"/>
              </w:rPr>
              <w:t>C_OPTIONS = [1, 10, 100, 1000]</w:t>
            </w:r>
          </w:p>
          <w:p w:rsidR="00C92841" w:rsidRPr="00122CB0" w:rsidRDefault="00C92841" w:rsidP="00FA0381">
            <w:pPr>
              <w:pStyle w:val="EndnoteText"/>
              <w:rPr>
                <w:color w:val="161718" w:themeColor="text1"/>
              </w:rPr>
            </w:pPr>
            <w:r w:rsidRPr="00122CB0">
              <w:rPr>
                <w:color w:val="161718" w:themeColor="text1"/>
              </w:rPr>
              <w:t>param_grid = [</w:t>
            </w:r>
          </w:p>
          <w:p w:rsidR="00C92841" w:rsidRPr="00122CB0" w:rsidRDefault="00C92841" w:rsidP="00FA0381">
            <w:pPr>
              <w:pStyle w:val="EndnoteText"/>
              <w:rPr>
                <w:color w:val="161718" w:themeColor="text1"/>
              </w:rPr>
            </w:pPr>
            <w:r w:rsidRPr="00122CB0">
              <w:rPr>
                <w:color w:val="161718" w:themeColor="text1"/>
              </w:rPr>
              <w:t xml:space="preserve">    {</w:t>
            </w:r>
          </w:p>
          <w:p w:rsidR="00C92841" w:rsidRPr="00122CB0" w:rsidRDefault="00C92841" w:rsidP="00FA0381">
            <w:pPr>
              <w:pStyle w:val="EndnoteText"/>
              <w:rPr>
                <w:color w:val="161718" w:themeColor="text1"/>
              </w:rPr>
            </w:pPr>
            <w:r w:rsidRPr="00122CB0">
              <w:rPr>
                <w:color w:val="161718" w:themeColor="text1"/>
              </w:rPr>
              <w:t xml:space="preserve">        'reduce_dim': [PCA(iterated_power=7), NMF()],</w:t>
            </w:r>
          </w:p>
          <w:p w:rsidR="00C92841" w:rsidRPr="00122CB0" w:rsidRDefault="00C92841" w:rsidP="00FA0381">
            <w:pPr>
              <w:pStyle w:val="EndnoteText"/>
              <w:rPr>
                <w:color w:val="161718" w:themeColor="text1"/>
              </w:rPr>
            </w:pPr>
            <w:r w:rsidRPr="00122CB0">
              <w:rPr>
                <w:color w:val="161718" w:themeColor="text1"/>
              </w:rPr>
              <w:t xml:space="preserve">        'reduce_dim__n_components': N_FEATURES_OPTIONS,</w:t>
            </w:r>
          </w:p>
          <w:p w:rsidR="00C92841" w:rsidRPr="00122CB0" w:rsidRDefault="00C92841" w:rsidP="00FA0381">
            <w:pPr>
              <w:pStyle w:val="EndnoteText"/>
              <w:rPr>
                <w:color w:val="161718" w:themeColor="text1"/>
              </w:rPr>
            </w:pPr>
            <w:r w:rsidRPr="00122CB0">
              <w:rPr>
                <w:color w:val="161718" w:themeColor="text1"/>
              </w:rPr>
              <w:t xml:space="preserve">        'classify__C': C_OPTIONS</w:t>
            </w:r>
          </w:p>
          <w:p w:rsidR="00C92841" w:rsidRPr="00122CB0" w:rsidRDefault="00C92841" w:rsidP="00FA0381">
            <w:pPr>
              <w:pStyle w:val="EndnoteText"/>
              <w:rPr>
                <w:color w:val="161718" w:themeColor="text1"/>
              </w:rPr>
            </w:pPr>
            <w:r w:rsidRPr="00122CB0">
              <w:rPr>
                <w:color w:val="161718" w:themeColor="text1"/>
              </w:rPr>
              <w:t xml:space="preserve">    },</w:t>
            </w:r>
          </w:p>
          <w:p w:rsidR="00C92841" w:rsidRPr="00122CB0" w:rsidRDefault="00C92841" w:rsidP="00FA0381">
            <w:pPr>
              <w:pStyle w:val="EndnoteText"/>
              <w:rPr>
                <w:color w:val="161718" w:themeColor="text1"/>
              </w:rPr>
            </w:pPr>
            <w:r w:rsidRPr="00122CB0">
              <w:rPr>
                <w:color w:val="161718" w:themeColor="text1"/>
              </w:rPr>
              <w:t xml:space="preserve">    {</w:t>
            </w:r>
          </w:p>
          <w:p w:rsidR="00C92841" w:rsidRPr="00122CB0" w:rsidRDefault="00C92841" w:rsidP="00FA0381">
            <w:pPr>
              <w:pStyle w:val="EndnoteText"/>
              <w:rPr>
                <w:color w:val="161718" w:themeColor="text1"/>
              </w:rPr>
            </w:pPr>
            <w:r w:rsidRPr="00122CB0">
              <w:rPr>
                <w:color w:val="161718" w:themeColor="text1"/>
              </w:rPr>
              <w:t xml:space="preserve">        'reduce_dim': [SelectKBest(chi2)],</w:t>
            </w:r>
          </w:p>
          <w:p w:rsidR="00C92841" w:rsidRPr="00122CB0" w:rsidRDefault="00C92841" w:rsidP="00FA0381">
            <w:pPr>
              <w:pStyle w:val="EndnoteText"/>
              <w:rPr>
                <w:color w:val="161718" w:themeColor="text1"/>
              </w:rPr>
            </w:pPr>
            <w:r w:rsidRPr="00122CB0">
              <w:rPr>
                <w:color w:val="161718" w:themeColor="text1"/>
              </w:rPr>
              <w:t xml:space="preserve">        'reduce_dim__k': N_FEATURES_OPTIONS,</w:t>
            </w:r>
          </w:p>
          <w:p w:rsidR="00C92841" w:rsidRPr="00122CB0" w:rsidRDefault="00C92841" w:rsidP="00FA0381">
            <w:pPr>
              <w:pStyle w:val="EndnoteText"/>
              <w:rPr>
                <w:color w:val="161718" w:themeColor="text1"/>
              </w:rPr>
            </w:pPr>
            <w:r w:rsidRPr="00122CB0">
              <w:rPr>
                <w:color w:val="161718" w:themeColor="text1"/>
              </w:rPr>
              <w:t xml:space="preserve">        'classify__C': C_OPTIONS</w:t>
            </w:r>
          </w:p>
          <w:p w:rsidR="00C92841" w:rsidRPr="00122CB0" w:rsidRDefault="00C92841" w:rsidP="00FA0381">
            <w:pPr>
              <w:pStyle w:val="EndnoteText"/>
              <w:rPr>
                <w:color w:val="161718" w:themeColor="text1"/>
              </w:rPr>
            </w:pPr>
            <w:r w:rsidRPr="00122CB0">
              <w:rPr>
                <w:color w:val="161718" w:themeColor="text1"/>
              </w:rPr>
              <w:t xml:space="preserve">    },</w:t>
            </w:r>
          </w:p>
          <w:p w:rsidR="00C92841" w:rsidRPr="00122CB0" w:rsidRDefault="00C92841" w:rsidP="00FA0381">
            <w:pPr>
              <w:pStyle w:val="EndnoteText"/>
              <w:rPr>
                <w:color w:val="161718" w:themeColor="text1"/>
              </w:rPr>
            </w:pPr>
            <w:r w:rsidRPr="00122CB0">
              <w:rPr>
                <w:color w:val="161718" w:themeColor="text1"/>
              </w:rPr>
              <w:t>]</w:t>
            </w:r>
          </w:p>
          <w:p w:rsidR="00C92841" w:rsidRPr="00122CB0" w:rsidRDefault="00C92841" w:rsidP="00FA0381">
            <w:pPr>
              <w:pStyle w:val="EndnoteText"/>
              <w:rPr>
                <w:color w:val="161718" w:themeColor="text1"/>
              </w:rPr>
            </w:pPr>
            <w:r w:rsidRPr="00122CB0">
              <w:rPr>
                <w:color w:val="161718" w:themeColor="text1"/>
              </w:rPr>
              <w:t>reducer_labels = ['PCA', 'NMF', 'KBest(chi2)']</w:t>
            </w:r>
          </w:p>
          <w:p w:rsidR="00C92841" w:rsidRPr="00122CB0" w:rsidRDefault="00C92841" w:rsidP="00FA0381">
            <w:pPr>
              <w:pStyle w:val="EndnoteText"/>
              <w:rPr>
                <w:color w:val="161718" w:themeColor="text1"/>
              </w:rPr>
            </w:pPr>
          </w:p>
          <w:p w:rsidR="00C92841" w:rsidRPr="00122CB0" w:rsidRDefault="00C92841" w:rsidP="00FA0381">
            <w:pPr>
              <w:pStyle w:val="EndnoteText"/>
              <w:rPr>
                <w:color w:val="161718" w:themeColor="text1"/>
              </w:rPr>
            </w:pPr>
            <w:r w:rsidRPr="00122CB0">
              <w:rPr>
                <w:color w:val="161718" w:themeColor="text1"/>
              </w:rPr>
              <w:t>grid = GridSearchCV(pipe, cv=3, n_jobs=1, param_grid=param_grid)</w:t>
            </w:r>
          </w:p>
          <w:p w:rsidR="00C92841" w:rsidRPr="00122CB0" w:rsidRDefault="00C92841" w:rsidP="00FA0381">
            <w:pPr>
              <w:pStyle w:val="EndnoteText"/>
              <w:rPr>
                <w:color w:val="161718" w:themeColor="text1"/>
              </w:rPr>
            </w:pPr>
            <w:r w:rsidRPr="00122CB0">
              <w:rPr>
                <w:color w:val="161718" w:themeColor="text1"/>
              </w:rPr>
              <w:t>grid.fit(features_train,labels_train)</w:t>
            </w:r>
          </w:p>
          <w:p w:rsidR="00C92841" w:rsidRPr="00122CB0" w:rsidRDefault="00C92841" w:rsidP="00FA0381">
            <w:pPr>
              <w:pStyle w:val="EndnoteText"/>
              <w:rPr>
                <w:color w:val="161718" w:themeColor="text1"/>
              </w:rPr>
            </w:pPr>
            <w:r w:rsidRPr="00122CB0">
              <w:rPr>
                <w:color w:val="161718" w:themeColor="text1"/>
              </w:rPr>
              <w:t>y_pred_DT_GridSearchCV = grid.predict(features_test)</w:t>
            </w:r>
          </w:p>
          <w:p w:rsidR="00C92841" w:rsidRPr="00122CB0" w:rsidRDefault="00C92841" w:rsidP="00FA0381">
            <w:pPr>
              <w:pStyle w:val="EndnoteText"/>
              <w:rPr>
                <w:color w:val="161718" w:themeColor="text1"/>
              </w:rPr>
            </w:pPr>
            <w:r w:rsidRPr="00122CB0">
              <w:rPr>
                <w:color w:val="161718" w:themeColor="text1"/>
              </w:rPr>
              <w:t>mean_scores = np.array(grid.cv_results_['mean_test_score'])</w:t>
            </w:r>
          </w:p>
          <w:p w:rsidR="00C92841" w:rsidRPr="00122CB0" w:rsidRDefault="00C92841" w:rsidP="00FA0381">
            <w:pPr>
              <w:pStyle w:val="EndnoteText"/>
              <w:rPr>
                <w:color w:val="161718" w:themeColor="text1"/>
              </w:rPr>
            </w:pPr>
            <w:r w:rsidRPr="00122CB0">
              <w:rPr>
                <w:color w:val="161718" w:themeColor="text1"/>
              </w:rPr>
              <w:t># scores are in the order of param_gr`id iteration, which is alphabetical</w:t>
            </w:r>
          </w:p>
          <w:p w:rsidR="00C92841" w:rsidRPr="00122CB0" w:rsidRDefault="00C92841" w:rsidP="00FA0381">
            <w:pPr>
              <w:pStyle w:val="EndnoteText"/>
              <w:rPr>
                <w:color w:val="161718" w:themeColor="text1"/>
              </w:rPr>
            </w:pPr>
            <w:r w:rsidRPr="00122CB0">
              <w:rPr>
                <w:color w:val="161718" w:themeColor="text1"/>
              </w:rPr>
              <w:t>mean_scores = mean_scores.reshape(len(C_OPTIONS), -1, len(N_FEATURES_OPTIONS))</w:t>
            </w:r>
          </w:p>
          <w:p w:rsidR="00C92841" w:rsidRPr="00122CB0" w:rsidRDefault="00C92841" w:rsidP="00FA0381">
            <w:pPr>
              <w:pStyle w:val="EndnoteText"/>
              <w:rPr>
                <w:color w:val="161718" w:themeColor="text1"/>
              </w:rPr>
            </w:pPr>
            <w:r w:rsidRPr="00122CB0">
              <w:rPr>
                <w:color w:val="161718" w:themeColor="text1"/>
              </w:rPr>
              <w:t># select score for best C</w:t>
            </w:r>
          </w:p>
          <w:p w:rsidR="00C92841" w:rsidRPr="00122CB0" w:rsidRDefault="00C92841" w:rsidP="00FA0381">
            <w:pPr>
              <w:pStyle w:val="EndnoteText"/>
              <w:rPr>
                <w:color w:val="161718" w:themeColor="text1"/>
              </w:rPr>
            </w:pPr>
            <w:r w:rsidRPr="00122CB0">
              <w:rPr>
                <w:color w:val="161718" w:themeColor="text1"/>
              </w:rPr>
              <w:t>mean_scores = mean_scores.max(axis=0)</w:t>
            </w:r>
          </w:p>
          <w:p w:rsidR="00C92841" w:rsidRPr="00122CB0" w:rsidRDefault="00C92841" w:rsidP="00FA0381">
            <w:pPr>
              <w:pStyle w:val="EndnoteText"/>
              <w:rPr>
                <w:color w:val="161718" w:themeColor="text1"/>
              </w:rPr>
            </w:pPr>
            <w:r w:rsidRPr="00122CB0">
              <w:rPr>
                <w:color w:val="161718" w:themeColor="text1"/>
              </w:rPr>
              <w:t>print(classification_report(labels_test, y_pred_DT_GridSearchCV))</w:t>
            </w:r>
          </w:p>
          <w:p w:rsidR="00C92841" w:rsidRPr="00122CB0" w:rsidRDefault="00C92841" w:rsidP="00FA0381">
            <w:pPr>
              <w:pStyle w:val="EndnoteText"/>
              <w:rPr>
                <w:color w:val="161718" w:themeColor="text1"/>
              </w:rPr>
            </w:pPr>
            <w:r w:rsidRPr="00122CB0">
              <w:rPr>
                <w:color w:val="161718" w:themeColor="text1"/>
              </w:rPr>
              <w:t>print("Best parameters set found during tuning:")</w:t>
            </w:r>
          </w:p>
          <w:p w:rsidR="00C92841" w:rsidRPr="00122CB0" w:rsidRDefault="00C92841" w:rsidP="00FA0381">
            <w:pPr>
              <w:pStyle w:val="EndnoteText"/>
              <w:rPr>
                <w:color w:val="161718" w:themeColor="text1"/>
              </w:rPr>
            </w:pPr>
            <w:r w:rsidRPr="00122CB0">
              <w:rPr>
                <w:color w:val="161718" w:themeColor="text1"/>
              </w:rPr>
              <w:t>print()</w:t>
            </w:r>
          </w:p>
          <w:p w:rsidR="00C92841" w:rsidRPr="00122CB0" w:rsidRDefault="00C92841" w:rsidP="00FA0381">
            <w:pPr>
              <w:pStyle w:val="EndnoteText"/>
              <w:rPr>
                <w:color w:val="161718" w:themeColor="text1"/>
              </w:rPr>
            </w:pPr>
            <w:r w:rsidRPr="00122CB0">
              <w:rPr>
                <w:color w:val="161718" w:themeColor="text1"/>
              </w:rPr>
              <w:t>print(grid.best_params_)</w:t>
            </w:r>
          </w:p>
          <w:p w:rsidR="00C92841" w:rsidRPr="00122CB0" w:rsidRDefault="00C92841" w:rsidP="00FA0381">
            <w:pPr>
              <w:pStyle w:val="EndnoteText"/>
              <w:rPr>
                <w:rFonts w:ascii="Times New Roman" w:hAnsi="Times New Roman" w:cs="Times New Roman"/>
                <w:color w:val="161718" w:themeColor="text1"/>
                <w:sz w:val="22"/>
                <w:szCs w:val="22"/>
              </w:rPr>
            </w:pPr>
            <w:r w:rsidRPr="00122CB0">
              <w:rPr>
                <w:color w:val="161718" w:themeColor="text1"/>
              </w:rPr>
              <w:t>print("End of tuning")</w:t>
            </w:r>
          </w:p>
        </w:tc>
      </w:tr>
    </w:tbl>
    <w:p w:rsidR="00C92841" w:rsidRPr="00122CB0" w:rsidRDefault="00C92841">
      <w:pPr>
        <w:pStyle w:val="EndnoteText"/>
        <w:rPr>
          <w:color w:val="161718" w:themeColor="text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Baskervill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C92841" w:rsidRPr="00A06BAD" w:rsidTr="004B7E44">
      <w:trPr>
        <w:trHeight w:val="730"/>
        <w:jc w:val="center"/>
      </w:trPr>
      <w:tc>
        <w:tcPr>
          <w:tcW w:w="12258" w:type="dxa"/>
          <w:tcBorders>
            <w:top w:val="nil"/>
            <w:left w:val="nil"/>
            <w:bottom w:val="nil"/>
            <w:right w:val="nil"/>
          </w:tcBorders>
          <w:shd w:val="clear" w:color="auto" w:fill="161718" w:themeFill="text1"/>
          <w:vAlign w:val="center"/>
        </w:tcPr>
        <w:p w:rsidR="00C92841" w:rsidRPr="00A06BAD" w:rsidRDefault="00C92841" w:rsidP="004B7E44">
          <w:pPr>
            <w:pStyle w:val="Footer"/>
            <w:rPr>
              <w:rFonts w:ascii="Berlin Sans FB" w:hAnsi="Berlin Sans FB"/>
            </w:rPr>
          </w:pPr>
          <w:r w:rsidRPr="00A06BAD">
            <w:rPr>
              <w:rFonts w:ascii="Berlin Sans FB" w:hAnsi="Berlin Sans FB"/>
            </w:rPr>
            <w:t>Report of the final project on ML120</w:t>
          </w:r>
        </w:p>
      </w:tc>
    </w:tr>
  </w:tbl>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191010"/>
      <w:docPartObj>
        <w:docPartGallery w:val="Page Numbers (Bottom of Page)"/>
        <w:docPartUnique/>
      </w:docPartObj>
    </w:sdtPr>
    <w:sdtEndPr>
      <w:rPr>
        <w:noProof/>
      </w:rPr>
    </w:sdtEndPr>
    <w:sdtContent>
      <w:p w:rsidR="00C92841" w:rsidRDefault="00C92841" w:rsidP="004B7E44">
        <w:pPr>
          <w:pStyle w:val="Footer"/>
        </w:pPr>
        <w:r>
          <w:fldChar w:fldCharType="begin"/>
        </w:r>
        <w:r>
          <w:instrText xml:space="preserve"> PAGE   \* MERGEFORMAT </w:instrText>
        </w:r>
        <w:r>
          <w:fldChar w:fldCharType="separate"/>
        </w:r>
        <w:r w:rsidR="00D90FB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5CF" w:rsidRDefault="00F535CF" w:rsidP="004B7E44">
      <w:r>
        <w:separator/>
      </w:r>
    </w:p>
  </w:footnote>
  <w:footnote w:type="continuationSeparator" w:id="0">
    <w:p w:rsidR="00F535CF" w:rsidRDefault="00F535CF" w:rsidP="004B7E44">
      <w:r>
        <w:continuationSeparator/>
      </w:r>
    </w:p>
  </w:footnote>
  <w:footnote w:id="1">
    <w:p w:rsidR="00C92841" w:rsidRPr="005E6E0F" w:rsidRDefault="00C92841" w:rsidP="005502AF">
      <w:pPr>
        <w:pStyle w:val="FootnoteText"/>
        <w:rPr>
          <w:i/>
          <w:color w:val="9593D4" w:themeColor="text2" w:themeTint="66"/>
        </w:rPr>
      </w:pPr>
      <w:r w:rsidRPr="005E6E0F">
        <w:rPr>
          <w:rStyle w:val="FootnoteReference"/>
          <w:i/>
          <w:color w:val="9593D4" w:themeColor="text2" w:themeTint="66"/>
        </w:rPr>
        <w:footnoteRef/>
      </w:r>
      <w:r w:rsidRPr="005E6E0F">
        <w:rPr>
          <w:i/>
          <w:color w:val="9593D4" w:themeColor="text2" w:themeTint="66"/>
        </w:rPr>
        <w:t xml:space="preserve"> Summarize for us the goal of this pr</w:t>
      </w:r>
      <w:del w:id="354" w:author="Windows User" w:date="2018-02-05T00:33:00Z">
        <w:r w:rsidRPr="005E6E0F" w:rsidDel="00982E98">
          <w:rPr>
            <w:i/>
            <w:color w:val="9593D4" w:themeColor="text2" w:themeTint="66"/>
          </w:rPr>
          <w:delText xml:space="preserve"> </w:delText>
        </w:r>
      </w:del>
      <w:r w:rsidRPr="005E6E0F">
        <w:rPr>
          <w:i/>
          <w:color w:val="9593D4" w:themeColor="text2" w:themeTint="66"/>
        </w:rPr>
        <w:t>oject and how machine learning is useful in trying to accomplish it.</w:t>
      </w:r>
    </w:p>
  </w:footnote>
  <w:footnote w:id="2">
    <w:p w:rsidR="00C92841" w:rsidRPr="005E6E0F" w:rsidRDefault="00C92841" w:rsidP="005502AF">
      <w:pPr>
        <w:pStyle w:val="FootnoteText"/>
        <w:rPr>
          <w:i/>
          <w:color w:val="9593D4" w:themeColor="text2" w:themeTint="66"/>
        </w:rPr>
      </w:pPr>
      <w:r w:rsidRPr="005E6E0F">
        <w:rPr>
          <w:rStyle w:val="FootnoteReference"/>
          <w:i/>
          <w:color w:val="9593D4" w:themeColor="text2" w:themeTint="66"/>
        </w:rPr>
        <w:footnoteRef/>
      </w:r>
      <w:r w:rsidRPr="005E6E0F">
        <w:rPr>
          <w:i/>
          <w:color w:val="9593D4" w:themeColor="text2" w:themeTint="66"/>
        </w:rPr>
        <w:t xml:space="preserve"> </w:t>
      </w:r>
      <w:r w:rsidRPr="005E6E0F">
        <w:rPr>
          <w:i/>
          <w:color w:val="9593D4" w:themeColor="text2" w:themeTint="66"/>
          <w:sz w:val="22"/>
        </w:rPr>
        <w:t>As part of your answer, give some background on the dataset and how it can be used to answer the project question.</w:t>
      </w:r>
    </w:p>
  </w:footnote>
  <w:footnote w:id="3">
    <w:p w:rsidR="00C92841" w:rsidRPr="005E6E0F" w:rsidRDefault="00C92841" w:rsidP="005502AF">
      <w:pPr>
        <w:pStyle w:val="FootnoteText"/>
        <w:rPr>
          <w:i/>
          <w:color w:val="9593D4" w:themeColor="text2" w:themeTint="66"/>
        </w:rPr>
      </w:pPr>
      <w:r w:rsidRPr="005E6E0F">
        <w:rPr>
          <w:rStyle w:val="FootnoteReference"/>
          <w:i/>
          <w:color w:val="9593D4" w:themeColor="text2" w:themeTint="66"/>
        </w:rPr>
        <w:footnoteRef/>
      </w:r>
      <w:r w:rsidRPr="005E6E0F">
        <w:rPr>
          <w:i/>
          <w:color w:val="9593D4" w:themeColor="text2" w:themeTint="66"/>
        </w:rPr>
        <w:t xml:space="preserve"> </w:t>
      </w:r>
      <w:r w:rsidRPr="005E6E0F">
        <w:rPr>
          <w:i/>
          <w:color w:val="9593D4" w:themeColor="text2" w:themeTint="66"/>
          <w:sz w:val="22"/>
        </w:rPr>
        <w:t>Were there any outliers in the data when you got it, and how did you handle those?</w:t>
      </w:r>
    </w:p>
  </w:footnote>
  <w:footnote w:id="4">
    <w:p w:rsidR="00C92841" w:rsidRPr="005E6E0F" w:rsidRDefault="00C92841" w:rsidP="005502AF">
      <w:pPr>
        <w:pStyle w:val="FootnoteText"/>
        <w:rPr>
          <w:i/>
          <w:color w:val="9593D4" w:themeColor="text2" w:themeTint="66"/>
        </w:rPr>
      </w:pPr>
      <w:r w:rsidRPr="005E6E0F">
        <w:rPr>
          <w:rStyle w:val="FootnoteReference"/>
          <w:i/>
          <w:color w:val="9593D4" w:themeColor="text2" w:themeTint="66"/>
        </w:rPr>
        <w:footnoteRef/>
      </w:r>
      <w:r>
        <w:rPr>
          <w:i/>
          <w:color w:val="9593D4" w:themeColor="text2" w:themeTint="66"/>
          <w:sz w:val="22"/>
        </w:rPr>
        <w:t xml:space="preserve"> </w:t>
      </w:r>
      <w:r w:rsidRPr="005E6E0F">
        <w:rPr>
          <w:i/>
          <w:color w:val="9593D4" w:themeColor="text2" w:themeTint="66"/>
          <w:sz w:val="22"/>
        </w:rPr>
        <w:t>you should attempt to engineer your own feature that does not come ready-made in the dataset -- explain what feature you tried to make, and the rationale behind it</w:t>
      </w:r>
      <w:r w:rsidRPr="005E6E0F">
        <w:rPr>
          <w:rStyle w:val="FootnoteReference"/>
          <w:i/>
          <w:color w:val="9593D4" w:themeColor="text2" w:themeTint="66"/>
        </w:rPr>
        <w:t xml:space="preserve"> </w:t>
      </w:r>
      <w:r w:rsidRPr="005E6E0F">
        <w:rPr>
          <w:i/>
          <w:color w:val="9593D4" w:themeColor="text2" w:themeTint="66"/>
        </w:rPr>
        <w:t xml:space="preserve"> </w:t>
      </w:r>
    </w:p>
  </w:footnote>
  <w:footnote w:id="5">
    <w:p w:rsidR="00C92841" w:rsidRPr="005E6E0F" w:rsidDel="00267BE6" w:rsidRDefault="00C92841" w:rsidP="005502AF">
      <w:pPr>
        <w:pStyle w:val="FootnoteText"/>
        <w:rPr>
          <w:del w:id="467" w:author="User" w:date="2018-02-05T13:44:00Z"/>
          <w:color w:val="9593D4" w:themeColor="text2" w:themeTint="66"/>
        </w:rPr>
      </w:pPr>
      <w:del w:id="468" w:author="User" w:date="2018-02-05T13:44:00Z">
        <w:r w:rsidRPr="005E6E0F" w:rsidDel="00267BE6">
          <w:rPr>
            <w:rStyle w:val="FootnoteReference"/>
            <w:color w:val="9593D4" w:themeColor="text2" w:themeTint="66"/>
          </w:rPr>
          <w:footnoteRef/>
        </w:r>
        <w:r w:rsidRPr="005E6E0F" w:rsidDel="00267BE6">
          <w:rPr>
            <w:color w:val="9593D4" w:themeColor="text2" w:themeTint="66"/>
          </w:rPr>
          <w:delText xml:space="preserve"> </w:delText>
        </w:r>
        <w:r w:rsidRPr="005E6E0F" w:rsidDel="00267BE6">
          <w:rPr>
            <w:rFonts w:ascii="Times New Roman" w:hAnsi="Times New Roman" w:cs="Times New Roman"/>
            <w:color w:val="9593D4" w:themeColor="text2" w:themeTint="66"/>
            <w:sz w:val="22"/>
          </w:rPr>
          <w:delText>What features did you end up using in your POI identifier, and what selection process did you use to pick them?</w:delText>
        </w:r>
      </w:del>
    </w:p>
  </w:footnote>
  <w:footnote w:id="6">
    <w:p w:rsidR="00C92841" w:rsidRPr="005E6E0F" w:rsidDel="00267BE6" w:rsidRDefault="00C92841" w:rsidP="005502AF">
      <w:pPr>
        <w:pStyle w:val="NormalWeb"/>
        <w:spacing w:before="0" w:beforeAutospacing="0" w:after="0" w:afterAutospacing="0"/>
        <w:rPr>
          <w:del w:id="472" w:author="User" w:date="2018-02-05T13:44:00Z"/>
          <w:color w:val="9593D4" w:themeColor="text2" w:themeTint="66"/>
        </w:rPr>
      </w:pPr>
      <w:del w:id="473" w:author="User" w:date="2018-02-05T13:44:00Z">
        <w:r w:rsidRPr="005E6E0F" w:rsidDel="00267BE6">
          <w:rPr>
            <w:rStyle w:val="FootnoteReference"/>
            <w:color w:val="9593D4" w:themeColor="text2" w:themeTint="66"/>
          </w:rPr>
          <w:footnoteRef/>
        </w:r>
        <w:r w:rsidRPr="005E6E0F" w:rsidDel="00267BE6">
          <w:rPr>
            <w:color w:val="9593D4" w:themeColor="text2" w:themeTint="66"/>
          </w:rPr>
          <w:delText xml:space="preserve"> </w:delText>
        </w:r>
        <w:r w:rsidRPr="005E6E0F" w:rsidDel="00267BE6">
          <w:rPr>
            <w:color w:val="9593D4" w:themeColor="text2" w:themeTint="66"/>
            <w:sz w:val="22"/>
          </w:rPr>
          <w:delText>and if you used an automated feature selection function like SelectKBest, please repor</w:delText>
        </w:r>
        <w:r w:rsidDel="00267BE6">
          <w:rPr>
            <w:color w:val="9593D4" w:themeColor="text2" w:themeTint="66"/>
            <w:sz w:val="22"/>
          </w:rPr>
          <w:delText>t the feature scores and reason</w:delText>
        </w:r>
        <w:r w:rsidRPr="005E6E0F" w:rsidDel="00267BE6">
          <w:rPr>
            <w:color w:val="9593D4" w:themeColor="text2" w:themeTint="66"/>
            <w:sz w:val="22"/>
          </w:rPr>
          <w:delText xml:space="preserve"> for your choice of parameter values</w:delText>
        </w:r>
      </w:del>
    </w:p>
  </w:footnote>
  <w:footnote w:id="7">
    <w:p w:rsidR="00C92841" w:rsidRPr="005E6E0F" w:rsidRDefault="00C92841" w:rsidP="00E50FEB">
      <w:pPr>
        <w:pStyle w:val="FootnoteText"/>
        <w:rPr>
          <w:color w:val="9593D4" w:themeColor="text2" w:themeTint="66"/>
        </w:rPr>
      </w:pPr>
      <w:r w:rsidRPr="005E6E0F">
        <w:rPr>
          <w:rStyle w:val="FootnoteReference"/>
          <w:color w:val="9593D4" w:themeColor="text2" w:themeTint="66"/>
        </w:rPr>
        <w:footnoteRef/>
      </w:r>
      <w:r w:rsidRPr="005E6E0F">
        <w:rPr>
          <w:color w:val="9593D4" w:themeColor="text2" w:themeTint="66"/>
        </w:rPr>
        <w:t xml:space="preserve"> </w:t>
      </w:r>
      <w:r w:rsidRPr="005E6E0F">
        <w:rPr>
          <w:rFonts w:ascii="Times New Roman" w:hAnsi="Times New Roman" w:cs="Times New Roman"/>
          <w:color w:val="9593D4" w:themeColor="text2" w:themeTint="66"/>
          <w:sz w:val="22"/>
        </w:rPr>
        <w:t>PCA during feature selection</w:t>
      </w:r>
    </w:p>
  </w:footnote>
  <w:footnote w:id="8">
    <w:p w:rsidR="00C92841" w:rsidRPr="005E6E0F" w:rsidRDefault="00C92841" w:rsidP="005502AF">
      <w:pPr>
        <w:pStyle w:val="FootnoteText"/>
        <w:rPr>
          <w:color w:val="9593D4" w:themeColor="text2" w:themeTint="66"/>
        </w:rPr>
      </w:pPr>
      <w:r w:rsidRPr="005E6E0F">
        <w:rPr>
          <w:rStyle w:val="FootnoteReference"/>
          <w:color w:val="9593D4" w:themeColor="text2" w:themeTint="66"/>
        </w:rPr>
        <w:footnoteRef/>
      </w:r>
      <w:r w:rsidRPr="005E6E0F">
        <w:rPr>
          <w:color w:val="9593D4" w:themeColor="text2" w:themeTint="66"/>
        </w:rPr>
        <w:t xml:space="preserve"> </w:t>
      </w:r>
      <w:r w:rsidRPr="005E6E0F">
        <w:rPr>
          <w:rFonts w:ascii="Times New Roman" w:hAnsi="Times New Roman" w:cs="Times New Roman"/>
          <w:color w:val="9593D4" w:themeColor="text2" w:themeTint="66"/>
          <w:sz w:val="22"/>
        </w:rPr>
        <w:t>Did you have to do any scaling? Why or why not?</w:t>
      </w:r>
    </w:p>
  </w:footnote>
  <w:footnote w:id="9">
    <w:p w:rsidR="00C92841" w:rsidRPr="005E6E0F" w:rsidRDefault="00C92841" w:rsidP="00267BE6">
      <w:pPr>
        <w:pStyle w:val="FootnoteText"/>
        <w:rPr>
          <w:ins w:id="935" w:author="User" w:date="2018-02-05T13:44:00Z"/>
          <w:color w:val="9593D4" w:themeColor="text2" w:themeTint="66"/>
        </w:rPr>
      </w:pPr>
      <w:ins w:id="936" w:author="User" w:date="2018-02-05T13:44:00Z">
        <w:r w:rsidRPr="005E6E0F">
          <w:rPr>
            <w:rStyle w:val="FootnoteReference"/>
            <w:color w:val="9593D4" w:themeColor="text2" w:themeTint="66"/>
          </w:rPr>
          <w:footnoteRef/>
        </w:r>
        <w:r w:rsidRPr="005E6E0F">
          <w:rPr>
            <w:color w:val="9593D4" w:themeColor="text2" w:themeTint="66"/>
          </w:rPr>
          <w:t xml:space="preserve"> </w:t>
        </w:r>
        <w:r w:rsidRPr="005E6E0F">
          <w:rPr>
            <w:rFonts w:ascii="Times New Roman" w:hAnsi="Times New Roman" w:cs="Times New Roman"/>
            <w:color w:val="9593D4" w:themeColor="text2" w:themeTint="66"/>
            <w:sz w:val="22"/>
          </w:rPr>
          <w:t>What features did you end up using in your POI identifier, and what selection process did you use to pick them?</w:t>
        </w:r>
      </w:ins>
    </w:p>
  </w:footnote>
  <w:footnote w:id="10">
    <w:p w:rsidR="00C92841" w:rsidRPr="005E6E0F" w:rsidRDefault="00C92841" w:rsidP="00267BE6">
      <w:pPr>
        <w:pStyle w:val="NormalWeb"/>
        <w:spacing w:before="0" w:beforeAutospacing="0" w:after="0" w:afterAutospacing="0"/>
        <w:rPr>
          <w:ins w:id="942" w:author="User" w:date="2018-02-05T13:44:00Z"/>
          <w:color w:val="9593D4" w:themeColor="text2" w:themeTint="66"/>
        </w:rPr>
      </w:pPr>
      <w:ins w:id="943" w:author="User" w:date="2018-02-05T13:44:00Z">
        <w:r w:rsidRPr="005E6E0F">
          <w:rPr>
            <w:rStyle w:val="FootnoteReference"/>
            <w:color w:val="9593D4" w:themeColor="text2" w:themeTint="66"/>
          </w:rPr>
          <w:footnoteRef/>
        </w:r>
        <w:r w:rsidRPr="005E6E0F">
          <w:rPr>
            <w:color w:val="9593D4" w:themeColor="text2" w:themeTint="66"/>
          </w:rPr>
          <w:t xml:space="preserve"> </w:t>
        </w:r>
        <w:r w:rsidRPr="005E6E0F">
          <w:rPr>
            <w:color w:val="9593D4" w:themeColor="text2" w:themeTint="66"/>
            <w:sz w:val="22"/>
          </w:rPr>
          <w:t>and if you used an automated feature selection function like SelectKBest, please repor</w:t>
        </w:r>
        <w:r>
          <w:rPr>
            <w:color w:val="9593D4" w:themeColor="text2" w:themeTint="66"/>
            <w:sz w:val="22"/>
          </w:rPr>
          <w:t>t the feature scores and reason</w:t>
        </w:r>
        <w:r w:rsidRPr="005E6E0F">
          <w:rPr>
            <w:color w:val="9593D4" w:themeColor="text2" w:themeTint="66"/>
            <w:sz w:val="22"/>
          </w:rPr>
          <w:t xml:space="preserve"> for your choice of parameter values</w:t>
        </w:r>
      </w:ins>
    </w:p>
  </w:footnote>
  <w:footnote w:id="11">
    <w:p w:rsidR="00C92841" w:rsidRPr="005E6E0F" w:rsidRDefault="00C92841" w:rsidP="005502AF">
      <w:pPr>
        <w:pStyle w:val="FootnoteText"/>
        <w:rPr>
          <w:i/>
          <w:color w:val="9593D4" w:themeColor="text2" w:themeTint="66"/>
        </w:rPr>
      </w:pPr>
      <w:r w:rsidRPr="005E6E0F">
        <w:rPr>
          <w:rStyle w:val="FootnoteReference"/>
          <w:i/>
          <w:color w:val="9593D4" w:themeColor="text2" w:themeTint="66"/>
        </w:rPr>
        <w:footnoteRef/>
      </w:r>
      <w:r w:rsidRPr="005E6E0F">
        <w:rPr>
          <w:i/>
          <w:color w:val="9593D4" w:themeColor="text2" w:themeTint="66"/>
        </w:rPr>
        <w:t xml:space="preserve"> </w:t>
      </w:r>
      <w:r w:rsidRPr="005E6E0F">
        <w:rPr>
          <w:rFonts w:ascii="Times New Roman" w:hAnsi="Times New Roman" w:cs="Times New Roman"/>
          <w:i/>
          <w:color w:val="9593D4" w:themeColor="text2" w:themeTint="66"/>
          <w:sz w:val="22"/>
        </w:rPr>
        <w:t>What algorithm did you end up using? What other one(s) did you try? How did model performance differ between algorithms?  </w:t>
      </w:r>
    </w:p>
  </w:footnote>
  <w:footnote w:id="12">
    <w:p w:rsidR="00C92841" w:rsidRPr="005E6E0F" w:rsidRDefault="00C92841" w:rsidP="005502AF">
      <w:pPr>
        <w:pStyle w:val="FootnoteText"/>
        <w:rPr>
          <w:i/>
          <w:color w:val="9593D4" w:themeColor="text2" w:themeTint="66"/>
        </w:rPr>
      </w:pPr>
      <w:r w:rsidRPr="005E6E0F">
        <w:rPr>
          <w:rStyle w:val="FootnoteReference"/>
          <w:i/>
          <w:color w:val="9593D4" w:themeColor="text2" w:themeTint="66"/>
        </w:rPr>
        <w:footnoteRef/>
      </w:r>
      <w:r w:rsidRPr="005E6E0F">
        <w:rPr>
          <w:i/>
          <w:color w:val="9593D4" w:themeColor="text2" w:themeTint="66"/>
        </w:rPr>
        <w:t xml:space="preserve"> </w:t>
      </w:r>
      <w:r w:rsidRPr="005E6E0F">
        <w:rPr>
          <w:i/>
          <w:color w:val="9593D4" w:themeColor="text2" w:themeTint="66"/>
          <w:sz w:val="22"/>
        </w:rPr>
        <w:t>What does it mean to tune the parameters of an algorithm, and what can happen if you don’t do this well?</w:t>
      </w:r>
    </w:p>
  </w:footnote>
  <w:footnote w:id="13">
    <w:p w:rsidR="00C92841" w:rsidRPr="005E6E0F" w:rsidRDefault="00C92841" w:rsidP="005502AF">
      <w:pPr>
        <w:pStyle w:val="FootnoteText"/>
        <w:rPr>
          <w:i/>
          <w:color w:val="9593D4" w:themeColor="text2" w:themeTint="66"/>
        </w:rPr>
      </w:pPr>
      <w:r w:rsidRPr="005E6E0F">
        <w:rPr>
          <w:rStyle w:val="FootnoteReference"/>
          <w:i/>
          <w:color w:val="9593D4" w:themeColor="text2" w:themeTint="66"/>
        </w:rPr>
        <w:footnoteRef/>
      </w:r>
      <w:r w:rsidRPr="005E6E0F">
        <w:rPr>
          <w:i/>
          <w:color w:val="9593D4" w:themeColor="text2" w:themeTint="66"/>
        </w:rPr>
        <w:t xml:space="preserve"> </w:t>
      </w:r>
      <w:r w:rsidRPr="005E6E0F">
        <w:rPr>
          <w:rFonts w:ascii="Times New Roman" w:hAnsi="Times New Roman" w:cs="Times New Roman"/>
          <w:i/>
          <w:color w:val="9593D4" w:themeColor="text2" w:themeTint="66"/>
          <w:sz w:val="22"/>
        </w:rPr>
        <w:t xml:space="preserve">How did you tune the parameters of your particular algorithm? What parameters did you tune? </w:t>
      </w:r>
    </w:p>
  </w:footnote>
  <w:footnote w:id="14">
    <w:p w:rsidR="00C92841" w:rsidRPr="005E6E0F" w:rsidRDefault="00C92841" w:rsidP="005502AF">
      <w:pPr>
        <w:pStyle w:val="FootnoteText"/>
        <w:rPr>
          <w:i/>
          <w:color w:val="9593D4" w:themeColor="text2" w:themeTint="66"/>
        </w:rPr>
      </w:pPr>
      <w:r w:rsidRPr="005E6E0F">
        <w:rPr>
          <w:rStyle w:val="FootnoteReference"/>
          <w:i/>
          <w:color w:val="9593D4" w:themeColor="text2" w:themeTint="66"/>
        </w:rPr>
        <w:footnoteRef/>
      </w:r>
      <w:r w:rsidRPr="005E6E0F">
        <w:rPr>
          <w:i/>
          <w:color w:val="9593D4" w:themeColor="text2" w:themeTint="66"/>
        </w:rPr>
        <w:t xml:space="preserve"> </w:t>
      </w:r>
      <w:r w:rsidRPr="005E6E0F">
        <w:rPr>
          <w:rFonts w:ascii="Times New Roman" w:hAnsi="Times New Roman" w:cs="Times New Roman"/>
          <w:i/>
          <w:color w:val="9593D4" w:themeColor="text2" w:themeTint="66"/>
          <w:sz w:val="22"/>
        </w:rPr>
        <w:t>What is validation,</w:t>
      </w:r>
    </w:p>
  </w:footnote>
  <w:footnote w:id="15">
    <w:p w:rsidR="00C92841" w:rsidRPr="005E6E0F" w:rsidRDefault="00C92841" w:rsidP="005502AF">
      <w:pPr>
        <w:pStyle w:val="FootnoteText"/>
        <w:rPr>
          <w:i/>
          <w:color w:val="9593D4" w:themeColor="text2" w:themeTint="66"/>
        </w:rPr>
      </w:pPr>
      <w:r w:rsidRPr="005E6E0F">
        <w:rPr>
          <w:rStyle w:val="FootnoteReference"/>
          <w:i/>
          <w:color w:val="9593D4" w:themeColor="text2" w:themeTint="66"/>
        </w:rPr>
        <w:footnoteRef/>
      </w:r>
      <w:r w:rsidRPr="005E6E0F">
        <w:rPr>
          <w:i/>
          <w:color w:val="9593D4" w:themeColor="text2" w:themeTint="66"/>
        </w:rPr>
        <w:t xml:space="preserve"> </w:t>
      </w:r>
      <w:r w:rsidRPr="005E6E0F">
        <w:rPr>
          <w:rFonts w:ascii="Times New Roman" w:hAnsi="Times New Roman" w:cs="Times New Roman"/>
          <w:i/>
          <w:color w:val="9593D4" w:themeColor="text2" w:themeTint="66"/>
          <w:sz w:val="22"/>
        </w:rPr>
        <w:t>and what’s a classic mistake you can make if you do it wrong</w:t>
      </w:r>
    </w:p>
  </w:footnote>
  <w:footnote w:id="16">
    <w:p w:rsidR="00C92841" w:rsidRPr="005E6E0F" w:rsidRDefault="00C92841" w:rsidP="005502AF">
      <w:pPr>
        <w:pStyle w:val="FootnoteText"/>
        <w:rPr>
          <w:i/>
          <w:color w:val="9593D4" w:themeColor="text2" w:themeTint="66"/>
        </w:rPr>
      </w:pPr>
      <w:r w:rsidRPr="005E6E0F">
        <w:rPr>
          <w:rStyle w:val="FootnoteReference"/>
          <w:i/>
          <w:color w:val="9593D4" w:themeColor="text2" w:themeTint="66"/>
        </w:rPr>
        <w:footnoteRef/>
      </w:r>
      <w:r w:rsidRPr="005E6E0F">
        <w:rPr>
          <w:i/>
          <w:color w:val="9593D4" w:themeColor="text2" w:themeTint="66"/>
        </w:rPr>
        <w:t xml:space="preserve"> </w:t>
      </w:r>
      <w:r w:rsidRPr="005E6E0F">
        <w:rPr>
          <w:rFonts w:ascii="Times New Roman" w:hAnsi="Times New Roman" w:cs="Times New Roman"/>
          <w:i/>
          <w:color w:val="9593D4" w:themeColor="text2" w:themeTint="66"/>
          <w:sz w:val="22"/>
        </w:rPr>
        <w:t>How did you validate your analysis</w:t>
      </w:r>
    </w:p>
  </w:footnote>
  <w:footnote w:id="17">
    <w:p w:rsidR="00C92841" w:rsidRPr="005E6E0F" w:rsidRDefault="00C92841" w:rsidP="005502AF">
      <w:pPr>
        <w:pStyle w:val="FootnoteText"/>
        <w:rPr>
          <w:i/>
          <w:color w:val="9593D4" w:themeColor="text2" w:themeTint="66"/>
        </w:rPr>
      </w:pPr>
      <w:r w:rsidRPr="005E6E0F">
        <w:rPr>
          <w:rStyle w:val="FootnoteReference"/>
          <w:i/>
          <w:color w:val="9593D4" w:themeColor="text2" w:themeTint="66"/>
        </w:rPr>
        <w:footnoteRef/>
      </w:r>
      <w:r w:rsidRPr="005E6E0F">
        <w:rPr>
          <w:i/>
          <w:color w:val="9593D4" w:themeColor="text2" w:themeTint="66"/>
        </w:rPr>
        <w:t xml:space="preserve"> </w:t>
      </w:r>
      <w:r w:rsidRPr="005E6E0F">
        <w:rPr>
          <w:rFonts w:ascii="Times New Roman" w:hAnsi="Times New Roman" w:cs="Times New Roman"/>
          <w:i/>
          <w:color w:val="9593D4" w:themeColor="text2" w:themeTint="66"/>
          <w:sz w:val="22"/>
        </w:rPr>
        <w:t>Give at least 2 evaluation metrics and your average performance for each of them.  </w:t>
      </w:r>
    </w:p>
  </w:footnote>
  <w:footnote w:id="18">
    <w:p w:rsidR="00C92841" w:rsidRPr="005E6E0F" w:rsidRDefault="00C92841" w:rsidP="005502AF">
      <w:pPr>
        <w:pStyle w:val="NormalWeb"/>
        <w:spacing w:before="0" w:beforeAutospacing="0" w:after="0" w:afterAutospacing="0"/>
        <w:rPr>
          <w:i/>
          <w:color w:val="9593D4" w:themeColor="text2" w:themeTint="66"/>
        </w:rPr>
      </w:pPr>
      <w:r w:rsidRPr="005E6E0F">
        <w:rPr>
          <w:rStyle w:val="FootnoteReference"/>
          <w:i/>
          <w:color w:val="9593D4" w:themeColor="text2" w:themeTint="66"/>
        </w:rPr>
        <w:footnoteRef/>
      </w:r>
      <w:r w:rsidRPr="005E6E0F">
        <w:rPr>
          <w:i/>
          <w:color w:val="9593D4" w:themeColor="text2" w:themeTint="66"/>
        </w:rPr>
        <w:t xml:space="preserve"> </w:t>
      </w:r>
      <w:r w:rsidRPr="005E6E0F">
        <w:rPr>
          <w:i/>
          <w:color w:val="9593D4" w:themeColor="text2" w:themeTint="66"/>
          <w:sz w:val="22"/>
        </w:rPr>
        <w:t>Explain an interpretation of your metrics that says something human-understandable about your algorithm’s performance</w:t>
      </w:r>
    </w:p>
    <w:p w:rsidR="00C92841" w:rsidRPr="005E6E0F" w:rsidRDefault="00C92841" w:rsidP="005502AF">
      <w:pPr>
        <w:pStyle w:val="FootnoteText"/>
        <w:rPr>
          <w:i/>
          <w:color w:val="9593D4" w:themeColor="text2" w:themeTint="66"/>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C92841" w:rsidTr="004B7E44">
      <w:trPr>
        <w:trHeight w:val="1318"/>
      </w:trPr>
      <w:tc>
        <w:tcPr>
          <w:tcW w:w="12210" w:type="dxa"/>
          <w:tcBorders>
            <w:top w:val="nil"/>
            <w:left w:val="nil"/>
            <w:bottom w:val="nil"/>
            <w:right w:val="nil"/>
          </w:tcBorders>
        </w:tcPr>
        <w:p w:rsidR="00C92841" w:rsidRDefault="00C92841" w:rsidP="004B7E44">
          <w:pPr>
            <w:pStyle w:val="Header"/>
          </w:pPr>
          <w:r>
            <w:rPr>
              <w:noProof/>
              <w:lang w:val="en-GB" w:eastAsia="en-GB"/>
            </w:rPr>
            <mc:AlternateContent>
              <mc:Choice Requires="wps">
                <w:drawing>
                  <wp:inline distT="0" distB="0" distL="0" distR="0" wp14:anchorId="2F9B279C" wp14:editId="6E4B52ED">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92841" w:rsidRPr="004B7E44" w:rsidRDefault="00C92841"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D90FB9">
                                  <w:rPr>
                                    <w:b/>
                                    <w:noProof/>
                                  </w:rPr>
                                  <w:t>13</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9B279C" id="Rectangle 11" o:spid="_x0000_s102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" fillcolor="#605dbf [1951]" stroked="f" strokeweight="2pt">
                    <v:textbox>
                      <w:txbxContent>
                        <w:p w:rsidR="00C92841" w:rsidRPr="004B7E44" w:rsidRDefault="00C92841"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D90FB9">
                            <w:rPr>
                              <w:b/>
                              <w:noProof/>
                            </w:rPr>
                            <w:t>13</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5654"/>
    <w:multiLevelType w:val="multilevel"/>
    <w:tmpl w:val="A5C27A2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D26832"/>
    <w:multiLevelType w:val="multilevel"/>
    <w:tmpl w:val="E35CD21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887279B"/>
    <w:multiLevelType w:val="multilevel"/>
    <w:tmpl w:val="558C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E36A5"/>
    <w:multiLevelType w:val="multilevel"/>
    <w:tmpl w:val="BAAA93F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15:restartNumberingAfterBreak="0">
    <w:nsid w:val="4ACC34BB"/>
    <w:multiLevelType w:val="multilevel"/>
    <w:tmpl w:val="0FEE6AA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9C74070"/>
    <w:multiLevelType w:val="multilevel"/>
    <w:tmpl w:val="78BA1E7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DE05805"/>
    <w:multiLevelType w:val="multilevel"/>
    <w:tmpl w:val="CF3E1CB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5"/>
  </w:num>
  <w:num w:numId="5">
    <w:abstractNumId w:val="4"/>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hmed Alhuwaymil">
    <w15:presenceInfo w15:providerId="None" w15:userId="Ahmed Alhuwaymil"/>
  </w15:person>
  <w15:person w15:author="Windows User">
    <w15:presenceInfo w15:providerId="None" w15:userId="Windows User"/>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trackRevisions/>
  <w:defaultTabStop w:val="720"/>
  <w:characterSpacingControl w:val="doNotCompress"/>
  <w:hdrShapeDefaults>
    <o:shapedefaults v:ext="edit" spidmax="2049"/>
  </w:hdrShapeDefaults>
  <w:footnotePr>
    <w:numFmt w:val="upperRoman"/>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I2MjA0MbIwNDcyMDdS0lEKTi0uzszPAykwrAUAk3mfviwAAAA="/>
  </w:docVars>
  <w:rsids>
    <w:rsidRoot w:val="009B711A"/>
    <w:rsid w:val="00002385"/>
    <w:rsid w:val="0002422C"/>
    <w:rsid w:val="00033213"/>
    <w:rsid w:val="000453D4"/>
    <w:rsid w:val="000501E5"/>
    <w:rsid w:val="000672FD"/>
    <w:rsid w:val="000B01D1"/>
    <w:rsid w:val="000B325B"/>
    <w:rsid w:val="000C4D9B"/>
    <w:rsid w:val="00103878"/>
    <w:rsid w:val="00116213"/>
    <w:rsid w:val="00116675"/>
    <w:rsid w:val="00122CB0"/>
    <w:rsid w:val="00125468"/>
    <w:rsid w:val="001269F8"/>
    <w:rsid w:val="00143F9E"/>
    <w:rsid w:val="00165580"/>
    <w:rsid w:val="0016789A"/>
    <w:rsid w:val="001C67C1"/>
    <w:rsid w:val="001D49E7"/>
    <w:rsid w:val="001D53A2"/>
    <w:rsid w:val="001E04E0"/>
    <w:rsid w:val="001E3E3E"/>
    <w:rsid w:val="001F10C5"/>
    <w:rsid w:val="001F178C"/>
    <w:rsid w:val="001F606E"/>
    <w:rsid w:val="002131CC"/>
    <w:rsid w:val="00246ADF"/>
    <w:rsid w:val="002627C2"/>
    <w:rsid w:val="00264CD9"/>
    <w:rsid w:val="00265ABC"/>
    <w:rsid w:val="00267BE6"/>
    <w:rsid w:val="002724A2"/>
    <w:rsid w:val="00293B83"/>
    <w:rsid w:val="00294A4E"/>
    <w:rsid w:val="002A3267"/>
    <w:rsid w:val="002B3D1C"/>
    <w:rsid w:val="002B5DD6"/>
    <w:rsid w:val="002B6F44"/>
    <w:rsid w:val="002D462C"/>
    <w:rsid w:val="002D6C63"/>
    <w:rsid w:val="00300704"/>
    <w:rsid w:val="00317CD5"/>
    <w:rsid w:val="00321F6B"/>
    <w:rsid w:val="00347B8C"/>
    <w:rsid w:val="0035145F"/>
    <w:rsid w:val="00352A79"/>
    <w:rsid w:val="00354C84"/>
    <w:rsid w:val="00370264"/>
    <w:rsid w:val="0037222F"/>
    <w:rsid w:val="00391309"/>
    <w:rsid w:val="0039759B"/>
    <w:rsid w:val="003A4F08"/>
    <w:rsid w:val="003B3471"/>
    <w:rsid w:val="003C484C"/>
    <w:rsid w:val="003F3849"/>
    <w:rsid w:val="003F7ED2"/>
    <w:rsid w:val="0040799C"/>
    <w:rsid w:val="004168AD"/>
    <w:rsid w:val="0044369F"/>
    <w:rsid w:val="00454B59"/>
    <w:rsid w:val="00457318"/>
    <w:rsid w:val="0047250C"/>
    <w:rsid w:val="004910D4"/>
    <w:rsid w:val="00494FC2"/>
    <w:rsid w:val="004A0C1B"/>
    <w:rsid w:val="004A1BCF"/>
    <w:rsid w:val="004A3441"/>
    <w:rsid w:val="004B7E44"/>
    <w:rsid w:val="004D5252"/>
    <w:rsid w:val="004E56F1"/>
    <w:rsid w:val="004F0F17"/>
    <w:rsid w:val="004F2B86"/>
    <w:rsid w:val="00500B6D"/>
    <w:rsid w:val="005502AF"/>
    <w:rsid w:val="0055041D"/>
    <w:rsid w:val="00587D07"/>
    <w:rsid w:val="00596CAF"/>
    <w:rsid w:val="005A718F"/>
    <w:rsid w:val="005D7ADF"/>
    <w:rsid w:val="005E6E0F"/>
    <w:rsid w:val="005F580A"/>
    <w:rsid w:val="00626F40"/>
    <w:rsid w:val="00632215"/>
    <w:rsid w:val="0063270A"/>
    <w:rsid w:val="00633C32"/>
    <w:rsid w:val="006400EC"/>
    <w:rsid w:val="00650864"/>
    <w:rsid w:val="00662A3B"/>
    <w:rsid w:val="0067344D"/>
    <w:rsid w:val="006A3CE7"/>
    <w:rsid w:val="006B0E02"/>
    <w:rsid w:val="006C0CC9"/>
    <w:rsid w:val="006D2A4E"/>
    <w:rsid w:val="006E5A02"/>
    <w:rsid w:val="006F2E1C"/>
    <w:rsid w:val="006F4978"/>
    <w:rsid w:val="00710116"/>
    <w:rsid w:val="0071289D"/>
    <w:rsid w:val="00733E08"/>
    <w:rsid w:val="007516CF"/>
    <w:rsid w:val="00751923"/>
    <w:rsid w:val="007565C4"/>
    <w:rsid w:val="00764035"/>
    <w:rsid w:val="00765BAD"/>
    <w:rsid w:val="00773044"/>
    <w:rsid w:val="0078361A"/>
    <w:rsid w:val="00801BA7"/>
    <w:rsid w:val="00820AF0"/>
    <w:rsid w:val="00822145"/>
    <w:rsid w:val="00853692"/>
    <w:rsid w:val="00881236"/>
    <w:rsid w:val="008862FB"/>
    <w:rsid w:val="008938A8"/>
    <w:rsid w:val="008B33BC"/>
    <w:rsid w:val="008B3A08"/>
    <w:rsid w:val="008B6407"/>
    <w:rsid w:val="00900258"/>
    <w:rsid w:val="009120E9"/>
    <w:rsid w:val="00926AFD"/>
    <w:rsid w:val="009413D4"/>
    <w:rsid w:val="00943605"/>
    <w:rsid w:val="00945900"/>
    <w:rsid w:val="00962C92"/>
    <w:rsid w:val="00975DAD"/>
    <w:rsid w:val="00982E98"/>
    <w:rsid w:val="009A6B80"/>
    <w:rsid w:val="009A77EA"/>
    <w:rsid w:val="009B1C19"/>
    <w:rsid w:val="009B711A"/>
    <w:rsid w:val="009C396C"/>
    <w:rsid w:val="009D2D22"/>
    <w:rsid w:val="009D3FF8"/>
    <w:rsid w:val="009F5A7C"/>
    <w:rsid w:val="00A026D1"/>
    <w:rsid w:val="00A06BAD"/>
    <w:rsid w:val="00A075F3"/>
    <w:rsid w:val="00A54377"/>
    <w:rsid w:val="00A8401B"/>
    <w:rsid w:val="00A8759D"/>
    <w:rsid w:val="00A92BE0"/>
    <w:rsid w:val="00A94C20"/>
    <w:rsid w:val="00AA099C"/>
    <w:rsid w:val="00AC25A0"/>
    <w:rsid w:val="00AC7B67"/>
    <w:rsid w:val="00AF0AA7"/>
    <w:rsid w:val="00AF1D42"/>
    <w:rsid w:val="00B0299A"/>
    <w:rsid w:val="00B10863"/>
    <w:rsid w:val="00B37C05"/>
    <w:rsid w:val="00B4456B"/>
    <w:rsid w:val="00B46D63"/>
    <w:rsid w:val="00B572B4"/>
    <w:rsid w:val="00B62E63"/>
    <w:rsid w:val="00BD4E0F"/>
    <w:rsid w:val="00BD6500"/>
    <w:rsid w:val="00BE244B"/>
    <w:rsid w:val="00BE538E"/>
    <w:rsid w:val="00C0007A"/>
    <w:rsid w:val="00C21302"/>
    <w:rsid w:val="00C25113"/>
    <w:rsid w:val="00C32391"/>
    <w:rsid w:val="00C51417"/>
    <w:rsid w:val="00C529D8"/>
    <w:rsid w:val="00C857A0"/>
    <w:rsid w:val="00C92841"/>
    <w:rsid w:val="00C961D5"/>
    <w:rsid w:val="00CA5050"/>
    <w:rsid w:val="00CA6A7D"/>
    <w:rsid w:val="00CA7116"/>
    <w:rsid w:val="00CC4002"/>
    <w:rsid w:val="00CC6090"/>
    <w:rsid w:val="00CC6A73"/>
    <w:rsid w:val="00CF5897"/>
    <w:rsid w:val="00CF6251"/>
    <w:rsid w:val="00D06AF1"/>
    <w:rsid w:val="00D1114E"/>
    <w:rsid w:val="00D116C5"/>
    <w:rsid w:val="00D1553D"/>
    <w:rsid w:val="00D1579B"/>
    <w:rsid w:val="00D425CB"/>
    <w:rsid w:val="00D52763"/>
    <w:rsid w:val="00D628EA"/>
    <w:rsid w:val="00D90FB9"/>
    <w:rsid w:val="00D952D0"/>
    <w:rsid w:val="00D9567E"/>
    <w:rsid w:val="00DB26A7"/>
    <w:rsid w:val="00DC7D5B"/>
    <w:rsid w:val="00DF5014"/>
    <w:rsid w:val="00E035A5"/>
    <w:rsid w:val="00E37A8F"/>
    <w:rsid w:val="00E46E3F"/>
    <w:rsid w:val="00E50FEB"/>
    <w:rsid w:val="00E609CA"/>
    <w:rsid w:val="00E65813"/>
    <w:rsid w:val="00E66811"/>
    <w:rsid w:val="00E76CAD"/>
    <w:rsid w:val="00E94B5F"/>
    <w:rsid w:val="00EB24CA"/>
    <w:rsid w:val="00ED6188"/>
    <w:rsid w:val="00EF7E9C"/>
    <w:rsid w:val="00F213C4"/>
    <w:rsid w:val="00F33FBD"/>
    <w:rsid w:val="00F375D1"/>
    <w:rsid w:val="00F43C04"/>
    <w:rsid w:val="00F535CF"/>
    <w:rsid w:val="00FA0381"/>
    <w:rsid w:val="00FA0670"/>
    <w:rsid w:val="00FA1247"/>
    <w:rsid w:val="00FA43D0"/>
    <w:rsid w:val="00FB6F41"/>
    <w:rsid w:val="00FC59B4"/>
    <w:rsid w:val="00FF507A"/>
    <w:rsid w:val="00FF7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DFB10"/>
  <w15:docId w15:val="{2B8A23F3-7D11-4B09-AD6C-8F724BC0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autoRedefine/>
    <w:uiPriority w:val="2"/>
    <w:qFormat/>
    <w:rsid w:val="004A1BCF"/>
    <w:pPr>
      <w:keepNext/>
      <w:jc w:val="center"/>
      <w:outlineLvl w:val="0"/>
    </w:pPr>
    <w:rPr>
      <w:rFonts w:ascii="Times New Roman" w:eastAsia="Times New Roman" w:hAnsi="Times New Roman" w:cs="Times New Roman"/>
      <w:b/>
      <w:i/>
      <w:color w:val="161718" w:themeColor="text1"/>
      <w:sz w:val="24"/>
      <w:szCs w:val="24"/>
      <w:u w:val="single"/>
    </w:rPr>
  </w:style>
  <w:style w:type="paragraph" w:styleId="Heading2">
    <w:name w:val="heading 2"/>
    <w:basedOn w:val="Normal"/>
    <w:link w:val="Heading2Char"/>
    <w:uiPriority w:val="2"/>
    <w:unhideWhenUsed/>
    <w:qFormat/>
    <w:rsid w:val="00317CD5"/>
    <w:pPr>
      <w:keepNext/>
      <w:spacing w:line="240" w:lineRule="auto"/>
      <w:outlineLvl w:val="1"/>
    </w:pPr>
    <w:rPr>
      <w:rFonts w:ascii="Times New Roman" w:eastAsia="Times New Roman" w:hAnsi="Times New Roman" w:cs="Times New Roman"/>
      <w:b/>
      <w:color w:val="auto"/>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A1BCF"/>
    <w:rPr>
      <w:rFonts w:ascii="Times New Roman" w:eastAsia="Times New Roman" w:hAnsi="Times New Roman" w:cs="Times New Roman"/>
      <w:b/>
      <w:i/>
      <w:color w:val="161718" w:themeColor="text1"/>
      <w:sz w:val="24"/>
      <w:szCs w:val="24"/>
      <w:u w:val="single"/>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317CD5"/>
    <w:rPr>
      <w:rFonts w:ascii="Times New Roman" w:eastAsia="Times New Roman" w:hAnsi="Times New Roman" w:cs="Times New Roman"/>
      <w:b/>
      <w:sz w:val="28"/>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8B6407"/>
    <w:pPr>
      <w:keepLines/>
      <w:spacing w:before="240" w:line="259" w:lineRule="auto"/>
      <w:outlineLvl w:val="9"/>
    </w:pPr>
    <w:rPr>
      <w:rFonts w:eastAsiaTheme="majorEastAsia" w:cstheme="majorBidi"/>
      <w:b w:val="0"/>
      <w:color w:val="7A042E" w:themeColor="accent1" w:themeShade="BF"/>
      <w:sz w:val="32"/>
      <w:szCs w:val="32"/>
    </w:rPr>
  </w:style>
  <w:style w:type="paragraph" w:styleId="TOC1">
    <w:name w:val="toc 1"/>
    <w:basedOn w:val="Normal"/>
    <w:next w:val="Normal"/>
    <w:autoRedefine/>
    <w:uiPriority w:val="39"/>
    <w:unhideWhenUsed/>
    <w:rsid w:val="008B6407"/>
    <w:pPr>
      <w:spacing w:after="100"/>
    </w:pPr>
  </w:style>
  <w:style w:type="character" w:styleId="Hyperlink">
    <w:name w:val="Hyperlink"/>
    <w:basedOn w:val="DefaultParagraphFont"/>
    <w:uiPriority w:val="99"/>
    <w:unhideWhenUsed/>
    <w:rsid w:val="008B6407"/>
    <w:rPr>
      <w:color w:val="93C842" w:themeColor="hyperlink"/>
      <w:u w:val="single"/>
    </w:rPr>
  </w:style>
  <w:style w:type="table" w:styleId="TableGrid">
    <w:name w:val="Table Grid"/>
    <w:basedOn w:val="TableNormal"/>
    <w:uiPriority w:val="39"/>
    <w:rsid w:val="00712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114E"/>
    <w:pPr>
      <w:spacing w:after="200" w:line="240" w:lineRule="auto"/>
    </w:pPr>
    <w:rPr>
      <w:i/>
      <w:iCs/>
      <w:color w:val="282660" w:themeColor="text2"/>
      <w:sz w:val="18"/>
      <w:szCs w:val="18"/>
    </w:rPr>
  </w:style>
  <w:style w:type="paragraph" w:styleId="EndnoteText">
    <w:name w:val="endnote text"/>
    <w:basedOn w:val="Normal"/>
    <w:link w:val="EndnoteTextChar"/>
    <w:uiPriority w:val="99"/>
    <w:semiHidden/>
    <w:unhideWhenUsed/>
    <w:rsid w:val="00D9567E"/>
    <w:pPr>
      <w:spacing w:line="240" w:lineRule="auto"/>
    </w:pPr>
    <w:rPr>
      <w:sz w:val="20"/>
      <w:szCs w:val="20"/>
    </w:rPr>
  </w:style>
  <w:style w:type="character" w:customStyle="1" w:styleId="EndnoteTextChar">
    <w:name w:val="Endnote Text Char"/>
    <w:basedOn w:val="DefaultParagraphFont"/>
    <w:link w:val="EndnoteText"/>
    <w:uiPriority w:val="99"/>
    <w:semiHidden/>
    <w:rsid w:val="00D9567E"/>
    <w:rPr>
      <w:rFonts w:eastAsiaTheme="minorEastAsia"/>
      <w:color w:val="FFFFFF" w:themeColor="background1"/>
      <w:sz w:val="20"/>
      <w:szCs w:val="20"/>
    </w:rPr>
  </w:style>
  <w:style w:type="character" w:styleId="EndnoteReference">
    <w:name w:val="endnote reference"/>
    <w:basedOn w:val="DefaultParagraphFont"/>
    <w:uiPriority w:val="99"/>
    <w:semiHidden/>
    <w:unhideWhenUsed/>
    <w:rsid w:val="00D9567E"/>
    <w:rPr>
      <w:vertAlign w:val="superscript"/>
    </w:rPr>
  </w:style>
  <w:style w:type="character" w:styleId="HTMLCode">
    <w:name w:val="HTML Code"/>
    <w:basedOn w:val="DefaultParagraphFont"/>
    <w:uiPriority w:val="99"/>
    <w:semiHidden/>
    <w:unhideWhenUsed/>
    <w:rsid w:val="00D9567E"/>
    <w:rPr>
      <w:rFonts w:ascii="Courier New" w:eastAsia="Times New Roman" w:hAnsi="Courier New" w:cs="Courier New"/>
      <w:sz w:val="20"/>
      <w:szCs w:val="20"/>
    </w:rPr>
  </w:style>
  <w:style w:type="character" w:customStyle="1" w:styleId="fontstyle01">
    <w:name w:val="fontstyle01"/>
    <w:basedOn w:val="DefaultParagraphFont"/>
    <w:rsid w:val="002B5DD6"/>
    <w:rPr>
      <w:rFonts w:ascii="Baskerville" w:hAnsi="Baskerville" w:hint="default"/>
      <w:b w:val="0"/>
      <w:bCs w:val="0"/>
      <w:i w:val="0"/>
      <w:iCs w:val="0"/>
      <w:color w:val="000000"/>
      <w:sz w:val="24"/>
      <w:szCs w:val="24"/>
    </w:rPr>
  </w:style>
  <w:style w:type="paragraph" w:styleId="NormalWeb">
    <w:name w:val="Normal (Web)"/>
    <w:basedOn w:val="Normal"/>
    <w:uiPriority w:val="99"/>
    <w:unhideWhenUsed/>
    <w:rsid w:val="00B37C05"/>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styleId="FootnoteText">
    <w:name w:val="footnote text"/>
    <w:basedOn w:val="Normal"/>
    <w:link w:val="FootnoteTextChar"/>
    <w:uiPriority w:val="99"/>
    <w:semiHidden/>
    <w:unhideWhenUsed/>
    <w:rsid w:val="00900258"/>
    <w:pPr>
      <w:spacing w:line="240" w:lineRule="auto"/>
    </w:pPr>
    <w:rPr>
      <w:sz w:val="20"/>
      <w:szCs w:val="20"/>
    </w:rPr>
  </w:style>
  <w:style w:type="character" w:customStyle="1" w:styleId="FootnoteTextChar">
    <w:name w:val="Footnote Text Char"/>
    <w:basedOn w:val="DefaultParagraphFont"/>
    <w:link w:val="FootnoteText"/>
    <w:uiPriority w:val="99"/>
    <w:semiHidden/>
    <w:rsid w:val="00900258"/>
    <w:rPr>
      <w:rFonts w:eastAsiaTheme="minorEastAsia"/>
      <w:color w:val="FFFFFF" w:themeColor="background1"/>
      <w:sz w:val="20"/>
      <w:szCs w:val="20"/>
    </w:rPr>
  </w:style>
  <w:style w:type="character" w:styleId="FootnoteReference">
    <w:name w:val="footnote reference"/>
    <w:basedOn w:val="DefaultParagraphFont"/>
    <w:uiPriority w:val="99"/>
    <w:semiHidden/>
    <w:unhideWhenUsed/>
    <w:rsid w:val="00900258"/>
    <w:rPr>
      <w:vertAlign w:val="superscript"/>
    </w:rPr>
  </w:style>
  <w:style w:type="paragraph" w:styleId="TOC2">
    <w:name w:val="toc 2"/>
    <w:basedOn w:val="Normal"/>
    <w:next w:val="Normal"/>
    <w:autoRedefine/>
    <w:uiPriority w:val="39"/>
    <w:unhideWhenUsed/>
    <w:rsid w:val="00E46E3F"/>
    <w:pPr>
      <w:spacing w:after="100"/>
      <w:ind w:left="280"/>
    </w:pPr>
  </w:style>
  <w:style w:type="paragraph" w:styleId="ListParagraph">
    <w:name w:val="List Paragraph"/>
    <w:basedOn w:val="Normal"/>
    <w:uiPriority w:val="34"/>
    <w:unhideWhenUsed/>
    <w:qFormat/>
    <w:rsid w:val="0040799C"/>
    <w:pPr>
      <w:ind w:left="720"/>
      <w:contextualSpacing/>
    </w:pPr>
  </w:style>
  <w:style w:type="character" w:styleId="Strong">
    <w:name w:val="Strong"/>
    <w:basedOn w:val="DefaultParagraphFont"/>
    <w:uiPriority w:val="22"/>
    <w:qFormat/>
    <w:rsid w:val="00C51417"/>
    <w:rPr>
      <w:b/>
      <w:bCs/>
    </w:rPr>
  </w:style>
  <w:style w:type="paragraph" w:customStyle="1" w:styleId="graf">
    <w:name w:val="graf"/>
    <w:basedOn w:val="Normal"/>
    <w:rsid w:val="00C5141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4A1B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BCF"/>
    <w:rPr>
      <w:rFonts w:ascii="Tahoma" w:eastAsiaTheme="minorEastAsia" w:hAnsi="Tahoma" w:cs="Tahoma"/>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08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usiness%20report%20(Professional%20design).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EB6B2-A7CF-4673-8DC3-A40E66426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323</TotalTime>
  <Pages>13</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Ahmed Alhuwaymil</cp:lastModifiedBy>
  <cp:revision>39</cp:revision>
  <cp:lastPrinted>2018-02-01T17:22:00Z</cp:lastPrinted>
  <dcterms:created xsi:type="dcterms:W3CDTF">2018-02-01T16:51:00Z</dcterms:created>
  <dcterms:modified xsi:type="dcterms:W3CDTF">2018-02-05T16:03:00Z</dcterms:modified>
</cp:coreProperties>
</file>